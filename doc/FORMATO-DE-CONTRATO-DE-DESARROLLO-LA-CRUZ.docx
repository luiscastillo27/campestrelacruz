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1A1C" w:rsidRDefault="00E11A1C" w:rsidP="00E11A1C">
      <w:pPr>
        <w:jc w:val="both"/>
        <w:rPr>
          <w:rFonts w:ascii="Arial" w:hAnsi="Arial" w:cs="Arial"/>
          <w:b/>
          <w:sz w:val="20"/>
          <w:szCs w:val="20"/>
          <w:lang w:val="es-MX"/>
        </w:rPr>
      </w:pPr>
      <w:r>
        <w:rPr>
          <w:rFonts w:ascii="Arial" w:hAnsi="Arial" w:cs="Arial"/>
          <w:sz w:val="20"/>
          <w:szCs w:val="20"/>
          <w:lang w:val="es-MX"/>
        </w:rPr>
        <w:t xml:space="preserve">CONTRATO DE PROMESA DE CESIÓN DE DERECHOS, QUE CELEBRAN POR UNA PARTE COMO CEDENTE EL </w:t>
      </w:r>
      <w:r>
        <w:rPr>
          <w:rFonts w:ascii="Arial" w:hAnsi="Arial" w:cs="Arial"/>
          <w:b/>
          <w:sz w:val="20"/>
          <w:szCs w:val="20"/>
          <w:lang w:val="es-MX"/>
        </w:rPr>
        <w:t>C.</w:t>
      </w:r>
      <w:ins w:id="0" w:author="Nelly esther Hernandez" w:date="2017-07-09T16:16:00Z">
        <w:r w:rsidR="0028112A" w:rsidRPr="0028112A">
          <w:rPr>
            <w:rFonts w:ascii="Arial" w:hAnsi="Arial" w:cs="Arial"/>
            <w:b/>
            <w:color w:val="FF0000"/>
            <w:sz w:val="20"/>
            <w:szCs w:val="20"/>
            <w:lang w:val="es-MX"/>
            <w:rPrChange w:id="1" w:author="Nelly esther Hernandez" w:date="2017-07-09T16:18:00Z">
              <w:rPr>
                <w:rFonts w:ascii="Arial" w:hAnsi="Arial" w:cs="Arial"/>
                <w:b/>
                <w:sz w:val="20"/>
                <w:szCs w:val="20"/>
                <w:lang w:val="es-MX"/>
              </w:rPr>
            </w:rPrChange>
          </w:rPr>
          <w:t>XXXXXXXXXXXX</w:t>
        </w:r>
      </w:ins>
      <w:del w:id="2" w:author="Nelly esther Hernandez" w:date="2017-07-09T16:16:00Z">
        <w:r w:rsidDel="0028112A">
          <w:rPr>
            <w:rFonts w:ascii="Arial" w:hAnsi="Arial" w:cs="Arial"/>
            <w:b/>
            <w:sz w:val="20"/>
            <w:szCs w:val="20"/>
            <w:lang w:val="es-MX"/>
          </w:rPr>
          <w:delText xml:space="preserve"> CAMILO MONTER GRANADOS</w:delText>
        </w:r>
      </w:del>
      <w:r>
        <w:rPr>
          <w:rFonts w:ascii="Arial" w:hAnsi="Arial" w:cs="Arial"/>
          <w:sz w:val="20"/>
          <w:szCs w:val="20"/>
          <w:lang w:val="es-MX"/>
        </w:rPr>
        <w:t>, CON DOMICILIO EN CALLE</w:t>
      </w:r>
      <w:ins w:id="3" w:author="Nelly esther Hernandez" w:date="2017-07-09T16:17:00Z">
        <w:r w:rsidR="0028112A">
          <w:rPr>
            <w:rFonts w:ascii="Arial" w:hAnsi="Arial" w:cs="Arial"/>
            <w:sz w:val="20"/>
            <w:szCs w:val="20"/>
            <w:lang w:val="es-MX"/>
          </w:rPr>
          <w:t xml:space="preserve"> </w:t>
        </w:r>
        <w:r w:rsidR="0028112A" w:rsidRPr="0028112A">
          <w:rPr>
            <w:rFonts w:ascii="Arial" w:hAnsi="Arial" w:cs="Arial"/>
            <w:color w:val="FF0000"/>
            <w:sz w:val="20"/>
            <w:szCs w:val="20"/>
            <w:lang w:val="es-MX"/>
            <w:rPrChange w:id="4" w:author="Nelly esther Hernandez" w:date="2017-07-09T16:18:00Z">
              <w:rPr>
                <w:rFonts w:ascii="Arial" w:hAnsi="Arial" w:cs="Arial"/>
                <w:sz w:val="20"/>
                <w:szCs w:val="20"/>
                <w:lang w:val="es-MX"/>
              </w:rPr>
            </w:rPrChange>
          </w:rPr>
          <w:t>XXXXXXXX</w:t>
        </w:r>
      </w:ins>
      <w:del w:id="5" w:author="Nelly esther Hernandez" w:date="2017-07-09T16:17:00Z">
        <w:r w:rsidDel="0028112A">
          <w:rPr>
            <w:rFonts w:ascii="Arial" w:hAnsi="Arial" w:cs="Arial"/>
            <w:sz w:val="20"/>
            <w:szCs w:val="20"/>
            <w:lang w:val="es-MX"/>
          </w:rPr>
          <w:delText xml:space="preserve"> NARCISO MENDOZA No.10 BARRIO PUEBLO NUEVO, TLAPACOYA</w:delText>
        </w:r>
      </w:del>
      <w:r>
        <w:rPr>
          <w:rFonts w:ascii="Arial" w:hAnsi="Arial" w:cs="Arial"/>
          <w:sz w:val="20"/>
          <w:szCs w:val="20"/>
          <w:lang w:val="es-MX"/>
        </w:rPr>
        <w:t xml:space="preserve">, C.P. </w:t>
      </w:r>
      <w:ins w:id="6" w:author="Nelly esther Hernandez" w:date="2017-07-09T16:17:00Z">
        <w:r w:rsidR="0028112A" w:rsidRPr="0028112A">
          <w:rPr>
            <w:rFonts w:ascii="Arial" w:hAnsi="Arial" w:cs="Arial"/>
            <w:color w:val="FF0000"/>
            <w:sz w:val="20"/>
            <w:szCs w:val="20"/>
            <w:lang w:val="es-MX"/>
            <w:rPrChange w:id="7" w:author="Nelly esther Hernandez" w:date="2017-07-09T16:18:00Z">
              <w:rPr>
                <w:rFonts w:ascii="Arial" w:hAnsi="Arial" w:cs="Arial"/>
                <w:sz w:val="20"/>
                <w:szCs w:val="20"/>
                <w:lang w:val="es-MX"/>
              </w:rPr>
            </w:rPrChange>
          </w:rPr>
          <w:t>XXXXXXX, XXXXXXXXX</w:t>
        </w:r>
      </w:ins>
      <w:del w:id="8" w:author="Nelly esther Hernandez" w:date="2017-07-09T16:17:00Z">
        <w:r w:rsidDel="0028112A">
          <w:rPr>
            <w:rFonts w:ascii="Arial" w:hAnsi="Arial" w:cs="Arial"/>
            <w:sz w:val="20"/>
            <w:szCs w:val="20"/>
            <w:lang w:val="es-MX"/>
          </w:rPr>
          <w:delText>42110 PACHUCA DE SOTO HGO</w:delText>
        </w:r>
      </w:del>
      <w:r>
        <w:rPr>
          <w:rFonts w:ascii="Arial" w:hAnsi="Arial" w:cs="Arial"/>
          <w:sz w:val="20"/>
          <w:szCs w:val="20"/>
          <w:lang w:val="es-MX"/>
        </w:rPr>
        <w:t xml:space="preserve">. TEL. </w:t>
      </w:r>
      <w:del w:id="9" w:author="Nelly esther Hernandez" w:date="2017-07-09T16:17:00Z">
        <w:r w:rsidRPr="0028112A" w:rsidDel="0028112A">
          <w:rPr>
            <w:rFonts w:ascii="Arial" w:hAnsi="Arial" w:cs="Arial"/>
            <w:color w:val="FF0000"/>
            <w:sz w:val="20"/>
            <w:szCs w:val="20"/>
            <w:lang w:val="es-MX"/>
            <w:rPrChange w:id="10" w:author="Nelly esther Hernandez" w:date="2017-07-09T16:18:00Z">
              <w:rPr>
                <w:rFonts w:ascii="Arial" w:hAnsi="Arial" w:cs="Arial"/>
                <w:sz w:val="20"/>
                <w:szCs w:val="20"/>
                <w:lang w:val="es-MX"/>
              </w:rPr>
            </w:rPrChange>
          </w:rPr>
          <w:delText>7711168851</w:delText>
        </w:r>
      </w:del>
      <w:ins w:id="11" w:author="Nelly esther Hernandez" w:date="2017-07-09T16:17:00Z">
        <w:r w:rsidR="0028112A" w:rsidRPr="0028112A">
          <w:rPr>
            <w:rFonts w:ascii="Arial" w:hAnsi="Arial" w:cs="Arial"/>
            <w:color w:val="FF0000"/>
            <w:sz w:val="20"/>
            <w:szCs w:val="20"/>
            <w:lang w:val="es-MX"/>
            <w:rPrChange w:id="12" w:author="Nelly esther Hernandez" w:date="2017-07-09T16:18:00Z">
              <w:rPr>
                <w:rFonts w:ascii="Arial" w:hAnsi="Arial" w:cs="Arial"/>
                <w:sz w:val="20"/>
                <w:szCs w:val="20"/>
                <w:lang w:val="es-MX"/>
              </w:rPr>
            </w:rPrChange>
          </w:rPr>
          <w:t>XXXXXXXX</w:t>
        </w:r>
      </w:ins>
      <w:r>
        <w:rPr>
          <w:rFonts w:ascii="Arial" w:hAnsi="Arial" w:cs="Arial"/>
          <w:sz w:val="20"/>
          <w:szCs w:val="20"/>
          <w:lang w:val="es-MX"/>
        </w:rPr>
        <w:t xml:space="preserve">;  Y QUE SE IDENTIFICA CON NO. DE CREDENCIAL DE ELECTOR </w:t>
      </w:r>
      <w:ins w:id="13" w:author="Nelly esther Hernandez" w:date="2017-07-09T16:17:00Z">
        <w:r w:rsidR="0028112A" w:rsidRPr="0028112A">
          <w:rPr>
            <w:rFonts w:ascii="Arial" w:hAnsi="Arial" w:cs="Arial"/>
            <w:color w:val="FF0000"/>
            <w:sz w:val="20"/>
            <w:szCs w:val="20"/>
            <w:lang w:val="es-MX"/>
            <w:rPrChange w:id="14" w:author="Nelly esther Hernandez" w:date="2017-07-09T16:18:00Z">
              <w:rPr>
                <w:rFonts w:ascii="Arial" w:hAnsi="Arial" w:cs="Arial"/>
                <w:sz w:val="20"/>
                <w:szCs w:val="20"/>
                <w:lang w:val="es-MX"/>
              </w:rPr>
            </w:rPrChange>
          </w:rPr>
          <w:t xml:space="preserve">XXXXXXXXXX </w:t>
        </w:r>
      </w:ins>
      <w:del w:id="15" w:author="Nelly esther Hernandez" w:date="2017-07-09T16:17:00Z">
        <w:r w:rsidDel="0028112A">
          <w:rPr>
            <w:rFonts w:ascii="Arial" w:hAnsi="Arial" w:cs="Arial"/>
            <w:sz w:val="20"/>
            <w:szCs w:val="20"/>
            <w:lang w:val="es-MX"/>
          </w:rPr>
          <w:delText xml:space="preserve">0957071044883 </w:delText>
        </w:r>
      </w:del>
      <w:r>
        <w:rPr>
          <w:rFonts w:ascii="Arial" w:hAnsi="Arial" w:cs="Arial"/>
          <w:sz w:val="20"/>
          <w:szCs w:val="20"/>
          <w:lang w:val="es-MX"/>
        </w:rPr>
        <w:t xml:space="preserve">Y POR LA OTRA PARTE COMO CESIONARIO EL </w:t>
      </w:r>
      <w:ins w:id="16" w:author="Nelly esther Hernandez" w:date="2017-07-09T16:17:00Z">
        <w:r w:rsidR="0028112A" w:rsidRPr="0028112A">
          <w:rPr>
            <w:rFonts w:ascii="Arial" w:hAnsi="Arial" w:cs="Arial"/>
            <w:color w:val="FF0000"/>
            <w:sz w:val="20"/>
            <w:szCs w:val="20"/>
            <w:lang w:val="es-MX"/>
            <w:rPrChange w:id="17" w:author="Nelly esther Hernandez" w:date="2017-07-09T16:18:00Z">
              <w:rPr>
                <w:rFonts w:ascii="Arial" w:hAnsi="Arial" w:cs="Arial"/>
                <w:sz w:val="20"/>
                <w:szCs w:val="20"/>
                <w:lang w:val="es-MX"/>
              </w:rPr>
            </w:rPrChange>
          </w:rPr>
          <w:t xml:space="preserve">XXXXXXXX </w:t>
        </w:r>
      </w:ins>
      <w:del w:id="18" w:author="Nelly esther Hernandez" w:date="2017-07-09T16:17:00Z">
        <w:r w:rsidR="00DB1D4B" w:rsidDel="0028112A">
          <w:rPr>
            <w:rFonts w:ascii="Arial" w:hAnsi="Arial" w:cs="Arial"/>
            <w:b/>
            <w:sz w:val="20"/>
            <w:szCs w:val="20"/>
            <w:lang w:val="es-MX"/>
          </w:rPr>
          <w:delText xml:space="preserve">C. OSCAR GUZMAN FLORES </w:delText>
        </w:r>
      </w:del>
      <w:r w:rsidR="00DB1D4B">
        <w:rPr>
          <w:rFonts w:ascii="Arial" w:hAnsi="Arial" w:cs="Arial"/>
          <w:sz w:val="20"/>
          <w:szCs w:val="20"/>
          <w:lang w:val="es-MX"/>
        </w:rPr>
        <w:t>CON DOMICILIO EN CALLE</w:t>
      </w:r>
      <w:ins w:id="19" w:author="Nelly esther Hernandez" w:date="2017-07-09T16:17:00Z">
        <w:r w:rsidR="0028112A">
          <w:rPr>
            <w:rFonts w:ascii="Arial" w:hAnsi="Arial" w:cs="Arial"/>
            <w:sz w:val="20"/>
            <w:szCs w:val="20"/>
            <w:lang w:val="es-MX"/>
          </w:rPr>
          <w:t xml:space="preserve"> </w:t>
        </w:r>
        <w:r w:rsidR="0028112A" w:rsidRPr="0028112A">
          <w:rPr>
            <w:rFonts w:ascii="Arial" w:hAnsi="Arial" w:cs="Arial"/>
            <w:color w:val="FF0000"/>
            <w:sz w:val="20"/>
            <w:szCs w:val="20"/>
            <w:lang w:val="es-MX"/>
            <w:rPrChange w:id="20" w:author="Nelly esther Hernandez" w:date="2017-07-09T16:18:00Z">
              <w:rPr>
                <w:rFonts w:ascii="Arial" w:hAnsi="Arial" w:cs="Arial"/>
                <w:sz w:val="20"/>
                <w:szCs w:val="20"/>
                <w:lang w:val="es-MX"/>
              </w:rPr>
            </w:rPrChange>
          </w:rPr>
          <w:t>XXXXXXXXXXXXXX</w:t>
        </w:r>
      </w:ins>
      <w:del w:id="21" w:author="Nelly esther Hernandez" w:date="2017-07-09T16:17:00Z">
        <w:r w:rsidR="00DB1D4B" w:rsidDel="0028112A">
          <w:rPr>
            <w:rFonts w:ascii="Arial" w:hAnsi="Arial" w:cs="Arial"/>
            <w:sz w:val="20"/>
            <w:szCs w:val="20"/>
            <w:lang w:val="es-MX"/>
          </w:rPr>
          <w:delText xml:space="preserve"> GRANADA, No. 100 </w:delText>
        </w:r>
        <w:r w:rsidDel="0028112A">
          <w:rPr>
            <w:rFonts w:ascii="Arial" w:hAnsi="Arial" w:cs="Arial"/>
            <w:sz w:val="20"/>
            <w:szCs w:val="20"/>
            <w:lang w:val="es-MX"/>
          </w:rPr>
          <w:delText>COLO</w:delText>
        </w:r>
        <w:r w:rsidR="00E02B49" w:rsidDel="0028112A">
          <w:rPr>
            <w:rFonts w:ascii="Arial" w:hAnsi="Arial" w:cs="Arial"/>
            <w:sz w:val="20"/>
            <w:szCs w:val="20"/>
            <w:lang w:val="es-MX"/>
          </w:rPr>
          <w:delText xml:space="preserve">NIA AMPL. SANTA JULIA </w:delText>
        </w:r>
        <w:r w:rsidDel="0028112A">
          <w:rPr>
            <w:rFonts w:ascii="Arial" w:hAnsi="Arial" w:cs="Arial"/>
            <w:sz w:val="20"/>
            <w:szCs w:val="20"/>
            <w:lang w:val="es-MX"/>
          </w:rPr>
          <w:delText xml:space="preserve">C.P. </w:delText>
        </w:r>
        <w:r w:rsidR="00E02B49" w:rsidDel="0028112A">
          <w:rPr>
            <w:rFonts w:ascii="Arial" w:hAnsi="Arial" w:cs="Arial"/>
            <w:sz w:val="20"/>
            <w:szCs w:val="20"/>
            <w:lang w:val="es-MX"/>
          </w:rPr>
          <w:delText xml:space="preserve">42080 </w:delText>
        </w:r>
        <w:r w:rsidDel="0028112A">
          <w:rPr>
            <w:rFonts w:ascii="Arial" w:hAnsi="Arial" w:cs="Arial"/>
            <w:sz w:val="20"/>
            <w:szCs w:val="20"/>
            <w:lang w:val="es-MX"/>
          </w:rPr>
          <w:delText xml:space="preserve">DELEGACION O MPIO. </w:delText>
        </w:r>
        <w:r w:rsidR="00E02B49" w:rsidDel="0028112A">
          <w:rPr>
            <w:rFonts w:ascii="Arial" w:hAnsi="Arial" w:cs="Arial"/>
            <w:sz w:val="20"/>
            <w:szCs w:val="20"/>
            <w:lang w:val="es-MX"/>
          </w:rPr>
          <w:delText>PACHUCA DE SOTO, HGO</w:delText>
        </w:r>
      </w:del>
      <w:r w:rsidR="00E02B49">
        <w:rPr>
          <w:rFonts w:ascii="Arial" w:hAnsi="Arial" w:cs="Arial"/>
          <w:sz w:val="20"/>
          <w:szCs w:val="20"/>
          <w:lang w:val="es-MX"/>
        </w:rPr>
        <w:t xml:space="preserve">. </w:t>
      </w:r>
      <w:r>
        <w:rPr>
          <w:rFonts w:ascii="Arial" w:hAnsi="Arial" w:cs="Arial"/>
          <w:sz w:val="20"/>
          <w:szCs w:val="20"/>
          <w:lang w:val="es-MX"/>
        </w:rPr>
        <w:t xml:space="preserve">CON NUMERO TELEFÓNICO </w:t>
      </w:r>
      <w:del w:id="22" w:author="Nelly esther Hernandez" w:date="2017-07-09T16:18:00Z">
        <w:r w:rsidR="00CB2E43" w:rsidRPr="0028112A" w:rsidDel="0028112A">
          <w:rPr>
            <w:rFonts w:ascii="Arial" w:hAnsi="Arial" w:cs="Arial"/>
            <w:color w:val="FF0000"/>
            <w:sz w:val="20"/>
            <w:szCs w:val="20"/>
            <w:lang w:val="es-MX"/>
            <w:rPrChange w:id="23" w:author="Nelly esther Hernandez" w:date="2017-07-09T16:18:00Z">
              <w:rPr>
                <w:rFonts w:ascii="Arial" w:hAnsi="Arial" w:cs="Arial"/>
                <w:sz w:val="20"/>
                <w:szCs w:val="20"/>
                <w:lang w:val="es-MX"/>
              </w:rPr>
            </w:rPrChange>
          </w:rPr>
          <w:delText>771-712-80-20</w:delText>
        </w:r>
      </w:del>
      <w:ins w:id="24" w:author="Nelly esther Hernandez" w:date="2017-07-09T16:18:00Z">
        <w:r w:rsidR="0028112A">
          <w:rPr>
            <w:rFonts w:ascii="Arial" w:hAnsi="Arial" w:cs="Arial"/>
            <w:color w:val="FF0000"/>
            <w:sz w:val="20"/>
            <w:szCs w:val="20"/>
            <w:lang w:val="es-MX"/>
          </w:rPr>
          <w:t>XXXXXXXX</w:t>
        </w:r>
      </w:ins>
      <w:r w:rsidRPr="0028112A">
        <w:rPr>
          <w:rFonts w:ascii="Arial" w:hAnsi="Arial" w:cs="Arial"/>
          <w:color w:val="FF0000"/>
          <w:sz w:val="20"/>
          <w:szCs w:val="20"/>
          <w:lang w:val="es-MX"/>
          <w:rPrChange w:id="25" w:author="Nelly esther Hernandez" w:date="2017-07-09T16:18:00Z">
            <w:rPr>
              <w:rFonts w:ascii="Arial" w:hAnsi="Arial" w:cs="Arial"/>
              <w:sz w:val="20"/>
              <w:szCs w:val="20"/>
              <w:lang w:val="es-MX"/>
            </w:rPr>
          </w:rPrChange>
        </w:rPr>
        <w:t xml:space="preserve"> </w:t>
      </w:r>
      <w:r>
        <w:rPr>
          <w:rFonts w:ascii="Arial" w:hAnsi="Arial" w:cs="Arial"/>
          <w:sz w:val="20"/>
          <w:szCs w:val="20"/>
          <w:lang w:val="es-MX"/>
        </w:rPr>
        <w:t xml:space="preserve">Y QUE SE IDENTIFICA CON NO. DE CREDENCIAL DE ELECTOR </w:t>
      </w:r>
      <w:r w:rsidR="00CB2E43" w:rsidRPr="00CB2E43">
        <w:rPr>
          <w:rFonts w:ascii="Arial" w:hAnsi="Arial" w:cs="Arial"/>
          <w:b/>
          <w:color w:val="FF0000"/>
          <w:sz w:val="20"/>
          <w:szCs w:val="20"/>
          <w:lang w:val="es-MX"/>
        </w:rPr>
        <w:t>___________</w:t>
      </w:r>
      <w:r>
        <w:rPr>
          <w:rFonts w:ascii="Arial" w:hAnsi="Arial" w:cs="Arial"/>
          <w:sz w:val="20"/>
          <w:szCs w:val="20"/>
          <w:lang w:val="es-MX"/>
        </w:rPr>
        <w:t>LOS CUALES SE SUJETARAN AL TENOR DE LAS SIGUIENTES DECLARACIONES Y CLAUSULAS.</w:t>
      </w:r>
    </w:p>
    <w:p w:rsidR="00E11A1C" w:rsidRDefault="00E11A1C" w:rsidP="00E11A1C">
      <w:pPr>
        <w:jc w:val="both"/>
        <w:rPr>
          <w:rFonts w:ascii="Arial" w:hAnsi="Arial" w:cs="Arial"/>
          <w:sz w:val="20"/>
          <w:szCs w:val="20"/>
          <w:lang w:val="es-MX"/>
        </w:rPr>
      </w:pPr>
    </w:p>
    <w:p w:rsidR="00E11A1C" w:rsidRDefault="00E11A1C" w:rsidP="00E11A1C">
      <w:pPr>
        <w:jc w:val="center"/>
        <w:rPr>
          <w:rFonts w:ascii="Arial" w:hAnsi="Arial" w:cs="Arial"/>
          <w:b/>
          <w:sz w:val="20"/>
          <w:szCs w:val="20"/>
          <w:lang w:val="es-MX"/>
        </w:rPr>
      </w:pPr>
      <w:r>
        <w:rPr>
          <w:rFonts w:ascii="Arial" w:hAnsi="Arial" w:cs="Arial"/>
          <w:b/>
          <w:sz w:val="20"/>
          <w:szCs w:val="20"/>
          <w:lang w:val="es-MX"/>
        </w:rPr>
        <w:t>DECLARACIONES:</w:t>
      </w:r>
    </w:p>
    <w:p w:rsidR="00E11A1C" w:rsidRDefault="00E11A1C" w:rsidP="00E11A1C">
      <w:pPr>
        <w:jc w:val="both"/>
        <w:rPr>
          <w:rFonts w:ascii="Arial" w:hAnsi="Arial" w:cs="Arial"/>
          <w:sz w:val="20"/>
          <w:szCs w:val="20"/>
          <w:lang w:val="es-MX"/>
        </w:rPr>
      </w:pPr>
    </w:p>
    <w:p w:rsidR="00E11A1C" w:rsidRDefault="00E11A1C" w:rsidP="00E11A1C">
      <w:pPr>
        <w:jc w:val="both"/>
        <w:rPr>
          <w:rFonts w:ascii="Arial" w:hAnsi="Arial" w:cs="Arial"/>
          <w:sz w:val="20"/>
          <w:szCs w:val="20"/>
          <w:lang w:val="es-MX"/>
        </w:rPr>
      </w:pPr>
      <w:r>
        <w:rPr>
          <w:rFonts w:ascii="Arial" w:hAnsi="Arial" w:cs="Arial"/>
          <w:b/>
          <w:sz w:val="20"/>
          <w:szCs w:val="20"/>
          <w:lang w:val="es-MX"/>
        </w:rPr>
        <w:t>PRIMERA:</w:t>
      </w:r>
      <w:r>
        <w:rPr>
          <w:rFonts w:ascii="Arial" w:hAnsi="Arial" w:cs="Arial"/>
          <w:sz w:val="20"/>
          <w:szCs w:val="20"/>
          <w:lang w:val="es-MX"/>
        </w:rPr>
        <w:t xml:space="preserve"> DECLARA EL CEDENTE </w:t>
      </w:r>
      <w:del w:id="26" w:author="Nelly esther Hernandez" w:date="2017-07-09T16:18:00Z">
        <w:r w:rsidRPr="0028112A" w:rsidDel="0028112A">
          <w:rPr>
            <w:rFonts w:ascii="Arial" w:hAnsi="Arial" w:cs="Arial"/>
            <w:b/>
            <w:color w:val="FF0000"/>
            <w:sz w:val="20"/>
            <w:szCs w:val="20"/>
            <w:lang w:val="es-MX"/>
            <w:rPrChange w:id="27" w:author="Nelly esther Hernandez" w:date="2017-07-09T16:18:00Z">
              <w:rPr>
                <w:rFonts w:ascii="Arial" w:hAnsi="Arial" w:cs="Arial"/>
                <w:b/>
                <w:sz w:val="20"/>
                <w:szCs w:val="20"/>
                <w:lang w:val="es-MX"/>
              </w:rPr>
            </w:rPrChange>
          </w:rPr>
          <w:delText>CAMILO MONTER GRANADOS</w:delText>
        </w:r>
      </w:del>
      <w:ins w:id="28" w:author="Nelly esther Hernandez" w:date="2017-07-09T16:18:00Z">
        <w:r w:rsidR="0028112A">
          <w:rPr>
            <w:rFonts w:ascii="Arial" w:hAnsi="Arial" w:cs="Arial"/>
            <w:b/>
            <w:color w:val="FF0000"/>
            <w:sz w:val="20"/>
            <w:szCs w:val="20"/>
            <w:lang w:val="es-MX"/>
          </w:rPr>
          <w:t>XXXXXXXXXXX</w:t>
        </w:r>
      </w:ins>
      <w:r>
        <w:rPr>
          <w:rFonts w:ascii="Arial" w:hAnsi="Arial" w:cs="Arial"/>
          <w:sz w:val="20"/>
          <w:szCs w:val="20"/>
          <w:lang w:val="es-MX"/>
        </w:rPr>
        <w:t>, SER PROPIETARIO DE “</w:t>
      </w:r>
      <w:r w:rsidRPr="0028112A">
        <w:rPr>
          <w:rFonts w:ascii="Arial" w:hAnsi="Arial" w:cs="Arial"/>
          <w:color w:val="FF0000"/>
          <w:sz w:val="20"/>
          <w:szCs w:val="20"/>
          <w:lang w:val="es-MX"/>
          <w:rPrChange w:id="29" w:author="Nelly esther Hernandez" w:date="2017-07-09T16:18:00Z">
            <w:rPr>
              <w:rFonts w:ascii="Arial" w:hAnsi="Arial" w:cs="Arial"/>
              <w:sz w:val="20"/>
              <w:szCs w:val="20"/>
              <w:lang w:val="es-MX"/>
            </w:rPr>
          </w:rPrChange>
        </w:rPr>
        <w:t xml:space="preserve">DESARROLLO </w:t>
      </w:r>
      <w:del w:id="30" w:author="Nelly esther Hernandez" w:date="2017-07-09T16:19:00Z">
        <w:r w:rsidRPr="0028112A" w:rsidDel="0028112A">
          <w:rPr>
            <w:rFonts w:ascii="Arial" w:hAnsi="Arial" w:cs="Arial"/>
            <w:color w:val="FF0000"/>
            <w:sz w:val="20"/>
            <w:szCs w:val="20"/>
            <w:lang w:val="es-MX"/>
            <w:rPrChange w:id="31" w:author="Nelly esther Hernandez" w:date="2017-07-09T16:18:00Z">
              <w:rPr>
                <w:rFonts w:ascii="Arial" w:hAnsi="Arial" w:cs="Arial"/>
                <w:sz w:val="20"/>
                <w:szCs w:val="20"/>
                <w:lang w:val="es-MX"/>
              </w:rPr>
            </w:rPrChange>
          </w:rPr>
          <w:delText>CAMPESTRE “REAL DE LAS PALMAS</w:delText>
        </w:r>
      </w:del>
      <w:ins w:id="32" w:author="Nelly esther Hernandez" w:date="2017-07-09T16:19:00Z">
        <w:r w:rsidR="0028112A">
          <w:rPr>
            <w:rFonts w:ascii="Arial" w:hAnsi="Arial" w:cs="Arial"/>
            <w:color w:val="FF0000"/>
            <w:sz w:val="20"/>
            <w:szCs w:val="20"/>
            <w:lang w:val="es-MX"/>
          </w:rPr>
          <w:t>XXXXXXXXXXX</w:t>
        </w:r>
      </w:ins>
      <w:r>
        <w:rPr>
          <w:rFonts w:ascii="Arial" w:hAnsi="Arial" w:cs="Arial"/>
          <w:sz w:val="20"/>
          <w:szCs w:val="20"/>
          <w:lang w:val="es-MX"/>
        </w:rPr>
        <w:t xml:space="preserve">”  </w:t>
      </w:r>
      <w:del w:id="33" w:author="Nelly esther Hernandez" w:date="2017-07-09T16:19:00Z">
        <w:r w:rsidRPr="0028112A" w:rsidDel="0028112A">
          <w:rPr>
            <w:rFonts w:ascii="Arial" w:hAnsi="Arial" w:cs="Arial"/>
            <w:color w:val="FF0000"/>
            <w:sz w:val="20"/>
            <w:szCs w:val="20"/>
            <w:lang w:val="es-MX"/>
            <w:rPrChange w:id="34" w:author="Nelly esther Hernandez" w:date="2017-07-09T16:19:00Z">
              <w:rPr>
                <w:rFonts w:ascii="Arial" w:hAnsi="Arial" w:cs="Arial"/>
                <w:sz w:val="20"/>
                <w:szCs w:val="20"/>
                <w:lang w:val="es-MX"/>
              </w:rPr>
            </w:rPrChange>
          </w:rPr>
          <w:delText>TLAPACOYA MUNICIPIO DE PACHUCA DE SOTO HIDALGO</w:delText>
        </w:r>
      </w:del>
      <w:ins w:id="35" w:author="Nelly esther Hernandez" w:date="2017-07-09T16:19:00Z">
        <w:r w:rsidR="0028112A">
          <w:rPr>
            <w:rFonts w:ascii="Arial" w:hAnsi="Arial" w:cs="Arial"/>
            <w:color w:val="FF0000"/>
            <w:sz w:val="20"/>
            <w:szCs w:val="20"/>
            <w:lang w:val="es-MX"/>
          </w:rPr>
          <w:t>XXXXXXXXXXXXX</w:t>
        </w:r>
      </w:ins>
      <w:r>
        <w:rPr>
          <w:rFonts w:ascii="Arial" w:hAnsi="Arial" w:cs="Arial"/>
          <w:sz w:val="20"/>
          <w:szCs w:val="20"/>
          <w:lang w:val="es-MX"/>
        </w:rPr>
        <w:t xml:space="preserve">, CON CERTIFICADO PARCELARIO </w:t>
      </w:r>
      <w:del w:id="36" w:author="Nelly esther Hernandez" w:date="2017-07-09T16:19:00Z">
        <w:r w:rsidRPr="0028112A" w:rsidDel="0028112A">
          <w:rPr>
            <w:rFonts w:ascii="Arial" w:hAnsi="Arial" w:cs="Arial"/>
            <w:color w:val="FF0000"/>
            <w:sz w:val="20"/>
            <w:szCs w:val="20"/>
            <w:lang w:val="es-MX"/>
            <w:rPrChange w:id="37" w:author="Nelly esther Hernandez" w:date="2017-07-09T16:19:00Z">
              <w:rPr>
                <w:rFonts w:ascii="Arial" w:hAnsi="Arial" w:cs="Arial"/>
                <w:sz w:val="20"/>
                <w:szCs w:val="20"/>
                <w:lang w:val="es-MX"/>
              </w:rPr>
            </w:rPrChange>
          </w:rPr>
          <w:delText>000000048204</w:delText>
        </w:r>
      </w:del>
      <w:ins w:id="38" w:author="Nelly esther Hernandez" w:date="2017-07-09T16:19:00Z">
        <w:r w:rsidR="0028112A">
          <w:rPr>
            <w:rFonts w:ascii="Arial" w:hAnsi="Arial" w:cs="Arial"/>
            <w:color w:val="FF0000"/>
            <w:sz w:val="20"/>
            <w:szCs w:val="20"/>
            <w:lang w:val="es-MX"/>
          </w:rPr>
          <w:t>XXXXXXXXX</w:t>
        </w:r>
      </w:ins>
      <w:r>
        <w:rPr>
          <w:rFonts w:ascii="Arial" w:hAnsi="Arial" w:cs="Arial"/>
          <w:sz w:val="20"/>
          <w:szCs w:val="20"/>
          <w:lang w:val="es-MX"/>
        </w:rPr>
        <w:t>, PROPIEDAD QUE HA FRACCIONADO EN LOTES RÚSTICOS, SIENDO SU INTENCIÓN CEDERLOS, MANIFESTANDO TENER PLENA CAPACIDAD JURÍDICA PARA HACERLO.</w:t>
      </w:r>
    </w:p>
    <w:p w:rsidR="00E11A1C" w:rsidRDefault="00E11A1C" w:rsidP="00E11A1C">
      <w:pPr>
        <w:jc w:val="both"/>
        <w:rPr>
          <w:rFonts w:ascii="Arial" w:hAnsi="Arial" w:cs="Arial"/>
          <w:sz w:val="20"/>
          <w:szCs w:val="20"/>
          <w:lang w:val="es-MX"/>
        </w:rPr>
      </w:pPr>
    </w:p>
    <w:p w:rsidR="00E11A1C" w:rsidRDefault="00E11A1C" w:rsidP="00E11A1C">
      <w:pPr>
        <w:jc w:val="both"/>
        <w:rPr>
          <w:rFonts w:ascii="Arial" w:hAnsi="Arial" w:cs="Arial"/>
          <w:sz w:val="20"/>
          <w:szCs w:val="20"/>
          <w:lang w:val="es-MX"/>
        </w:rPr>
      </w:pPr>
      <w:r>
        <w:rPr>
          <w:rFonts w:ascii="Arial" w:hAnsi="Arial" w:cs="Arial"/>
          <w:b/>
          <w:sz w:val="20"/>
          <w:szCs w:val="20"/>
          <w:lang w:val="es-MX"/>
        </w:rPr>
        <w:t>SEGUNDA:</w:t>
      </w:r>
      <w:r>
        <w:rPr>
          <w:rFonts w:ascii="Arial" w:hAnsi="Arial" w:cs="Arial"/>
          <w:sz w:val="20"/>
          <w:szCs w:val="20"/>
          <w:lang w:val="es-MX"/>
        </w:rPr>
        <w:t xml:space="preserve"> DECLARA EL CESIONARIO, TENER PLENA CAPACIDAD JURÍDICA, PARA CELEBRAR TANTO ÉSTE CONTRATO DE PROMESA DE CESIÓN DE DERECHOS POSESORIOS, COMO EL DEFINITIVO, SUJETÁNDOSE AL TENOR DE LAS SIGUIENTES:</w:t>
      </w:r>
    </w:p>
    <w:p w:rsidR="00E11A1C" w:rsidRDefault="00E11A1C" w:rsidP="00E11A1C">
      <w:pPr>
        <w:jc w:val="both"/>
        <w:rPr>
          <w:rFonts w:ascii="Arial" w:hAnsi="Arial" w:cs="Arial"/>
          <w:sz w:val="20"/>
          <w:szCs w:val="20"/>
          <w:lang w:val="es-MX"/>
        </w:rPr>
      </w:pPr>
    </w:p>
    <w:p w:rsidR="00E11A1C" w:rsidRDefault="00E11A1C" w:rsidP="00E11A1C">
      <w:pPr>
        <w:jc w:val="center"/>
        <w:rPr>
          <w:rFonts w:ascii="Arial" w:hAnsi="Arial" w:cs="Arial"/>
          <w:b/>
          <w:sz w:val="20"/>
          <w:szCs w:val="20"/>
          <w:lang w:val="es-MX"/>
        </w:rPr>
      </w:pPr>
      <w:r>
        <w:rPr>
          <w:rFonts w:ascii="Arial" w:hAnsi="Arial" w:cs="Arial"/>
          <w:b/>
          <w:sz w:val="20"/>
          <w:szCs w:val="20"/>
          <w:lang w:val="es-MX"/>
        </w:rPr>
        <w:t>CLAUSULAS:</w:t>
      </w:r>
    </w:p>
    <w:p w:rsidR="00E11A1C" w:rsidRDefault="00E11A1C" w:rsidP="00E11A1C">
      <w:pPr>
        <w:jc w:val="both"/>
        <w:rPr>
          <w:rFonts w:ascii="Arial" w:hAnsi="Arial" w:cs="Arial"/>
          <w:sz w:val="20"/>
          <w:szCs w:val="20"/>
          <w:lang w:val="es-MX"/>
        </w:rPr>
      </w:pPr>
    </w:p>
    <w:p w:rsidR="00E11A1C" w:rsidRDefault="00E11A1C" w:rsidP="00E11A1C">
      <w:pPr>
        <w:jc w:val="both"/>
        <w:rPr>
          <w:rFonts w:ascii="Arial" w:hAnsi="Arial" w:cs="Arial"/>
          <w:sz w:val="20"/>
          <w:szCs w:val="20"/>
          <w:lang w:val="es-MX"/>
        </w:rPr>
      </w:pPr>
      <w:r>
        <w:rPr>
          <w:rFonts w:ascii="Arial" w:hAnsi="Arial" w:cs="Arial"/>
          <w:b/>
          <w:sz w:val="20"/>
          <w:szCs w:val="20"/>
          <w:lang w:val="es-MX"/>
        </w:rPr>
        <w:t>PRIMERA:</w:t>
      </w:r>
      <w:r>
        <w:rPr>
          <w:rFonts w:ascii="Arial" w:hAnsi="Arial" w:cs="Arial"/>
          <w:sz w:val="20"/>
          <w:szCs w:val="20"/>
          <w:lang w:val="es-MX"/>
        </w:rPr>
        <w:t xml:space="preserve"> LAS PARTES CONTRATANTES ESTÁN OBLIGADAS A CELEBRAR EN UN PLAZO DE  </w:t>
      </w:r>
      <w:r w:rsidRPr="0028112A">
        <w:rPr>
          <w:rFonts w:ascii="Arial" w:hAnsi="Arial" w:cs="Arial"/>
          <w:b/>
          <w:color w:val="FF0000"/>
          <w:sz w:val="20"/>
          <w:szCs w:val="20"/>
          <w:lang w:val="es-MX"/>
          <w:rPrChange w:id="39" w:author="Nelly esther Hernandez" w:date="2017-07-09T16:19:00Z">
            <w:rPr>
              <w:rFonts w:ascii="Arial" w:hAnsi="Arial" w:cs="Arial"/>
              <w:b/>
              <w:sz w:val="20"/>
              <w:szCs w:val="20"/>
              <w:lang w:val="es-MX"/>
            </w:rPr>
          </w:rPrChange>
        </w:rPr>
        <w:fldChar w:fldCharType="begin"/>
      </w:r>
      <w:r w:rsidRPr="0028112A">
        <w:rPr>
          <w:rFonts w:ascii="Arial" w:hAnsi="Arial" w:cs="Arial"/>
          <w:b/>
          <w:color w:val="FF0000"/>
          <w:sz w:val="20"/>
          <w:szCs w:val="20"/>
          <w:lang w:val="es-MX"/>
          <w:rPrChange w:id="40" w:author="Nelly esther Hernandez" w:date="2017-07-09T16:19:00Z">
            <w:rPr>
              <w:rFonts w:ascii="Arial" w:hAnsi="Arial" w:cs="Arial"/>
              <w:b/>
              <w:sz w:val="20"/>
              <w:szCs w:val="20"/>
              <w:lang w:val="es-MX"/>
            </w:rPr>
          </w:rPrChange>
        </w:rPr>
        <w:instrText xml:space="preserve"> MERGEFIELD "Plazo" </w:instrText>
      </w:r>
      <w:r w:rsidRPr="0028112A">
        <w:rPr>
          <w:rFonts w:ascii="Arial" w:hAnsi="Arial" w:cs="Arial"/>
          <w:b/>
          <w:color w:val="FF0000"/>
          <w:sz w:val="20"/>
          <w:szCs w:val="20"/>
          <w:lang w:val="es-MX"/>
          <w:rPrChange w:id="41" w:author="Nelly esther Hernandez" w:date="2017-07-09T16:19:00Z">
            <w:rPr>
              <w:rFonts w:ascii="Arial" w:hAnsi="Arial" w:cs="Arial"/>
              <w:b/>
              <w:sz w:val="20"/>
              <w:szCs w:val="20"/>
              <w:lang w:val="es-MX"/>
            </w:rPr>
          </w:rPrChange>
        </w:rPr>
        <w:fldChar w:fldCharType="separate"/>
      </w:r>
      <w:ins w:id="42" w:author="Nelly esther Hernandez" w:date="2017-07-09T16:19:00Z">
        <w:r w:rsidR="0028112A" w:rsidRPr="0028112A">
          <w:rPr>
            <w:rFonts w:ascii="Arial" w:hAnsi="Arial" w:cs="Arial"/>
            <w:b/>
            <w:noProof/>
            <w:color w:val="FF0000"/>
            <w:sz w:val="20"/>
            <w:szCs w:val="20"/>
            <w:lang w:val="es-MX"/>
            <w:rPrChange w:id="43" w:author="Nelly esther Hernandez" w:date="2017-07-09T16:19:00Z">
              <w:rPr>
                <w:rFonts w:ascii="Arial" w:hAnsi="Arial" w:cs="Arial"/>
                <w:b/>
                <w:noProof/>
                <w:sz w:val="20"/>
                <w:szCs w:val="20"/>
                <w:lang w:val="es-MX"/>
              </w:rPr>
            </w:rPrChange>
          </w:rPr>
          <w:t>XX</w:t>
        </w:r>
      </w:ins>
      <w:del w:id="44" w:author="Nelly esther Hernandez" w:date="2017-07-09T16:19:00Z">
        <w:r w:rsidRPr="0028112A" w:rsidDel="0028112A">
          <w:rPr>
            <w:rFonts w:ascii="Arial" w:hAnsi="Arial" w:cs="Arial"/>
            <w:b/>
            <w:noProof/>
            <w:color w:val="FF0000"/>
            <w:sz w:val="20"/>
            <w:szCs w:val="20"/>
            <w:lang w:val="es-MX"/>
            <w:rPrChange w:id="45" w:author="Nelly esther Hernandez" w:date="2017-07-09T16:19:00Z">
              <w:rPr>
                <w:rFonts w:ascii="Arial" w:hAnsi="Arial" w:cs="Arial"/>
                <w:b/>
                <w:noProof/>
                <w:sz w:val="20"/>
                <w:szCs w:val="20"/>
                <w:lang w:val="es-MX"/>
              </w:rPr>
            </w:rPrChange>
          </w:rPr>
          <w:delText>4</w:delText>
        </w:r>
      </w:del>
      <w:r>
        <w:rPr>
          <w:rFonts w:ascii="Arial" w:hAnsi="Arial" w:cs="Arial"/>
          <w:b/>
          <w:noProof/>
          <w:sz w:val="20"/>
          <w:szCs w:val="20"/>
          <w:lang w:val="es-MX"/>
        </w:rPr>
        <w:t xml:space="preserve"> AÑOS </w:t>
      </w:r>
      <w:del w:id="46" w:author="Nelly esther Hernandez" w:date="2017-07-09T16:19:00Z">
        <w:r w:rsidRPr="0028112A" w:rsidDel="0028112A">
          <w:rPr>
            <w:rFonts w:ascii="Arial" w:hAnsi="Arial" w:cs="Arial"/>
            <w:b/>
            <w:noProof/>
            <w:color w:val="FF0000"/>
            <w:sz w:val="20"/>
            <w:szCs w:val="20"/>
            <w:lang w:val="es-MX"/>
            <w:rPrChange w:id="47" w:author="Nelly esther Hernandez" w:date="2017-07-09T16:19:00Z">
              <w:rPr>
                <w:rFonts w:ascii="Arial" w:hAnsi="Arial" w:cs="Arial"/>
                <w:b/>
                <w:noProof/>
                <w:sz w:val="20"/>
                <w:szCs w:val="20"/>
                <w:lang w:val="es-MX"/>
              </w:rPr>
            </w:rPrChange>
          </w:rPr>
          <w:delText xml:space="preserve">2 </w:delText>
        </w:r>
      </w:del>
      <w:ins w:id="48" w:author="Nelly esther Hernandez" w:date="2017-07-09T16:19:00Z">
        <w:r w:rsidR="0028112A">
          <w:rPr>
            <w:rFonts w:ascii="Arial" w:hAnsi="Arial" w:cs="Arial"/>
            <w:b/>
            <w:noProof/>
            <w:color w:val="FF0000"/>
            <w:sz w:val="20"/>
            <w:szCs w:val="20"/>
            <w:lang w:val="es-MX"/>
          </w:rPr>
          <w:t>XX</w:t>
        </w:r>
        <w:r w:rsidR="0028112A" w:rsidRPr="0028112A">
          <w:rPr>
            <w:rFonts w:ascii="Arial" w:hAnsi="Arial" w:cs="Arial"/>
            <w:b/>
            <w:noProof/>
            <w:color w:val="FF0000"/>
            <w:sz w:val="20"/>
            <w:szCs w:val="20"/>
            <w:lang w:val="es-MX"/>
            <w:rPrChange w:id="49" w:author="Nelly esther Hernandez" w:date="2017-07-09T16:19:00Z">
              <w:rPr>
                <w:rFonts w:ascii="Arial" w:hAnsi="Arial" w:cs="Arial"/>
                <w:b/>
                <w:noProof/>
                <w:sz w:val="20"/>
                <w:szCs w:val="20"/>
                <w:lang w:val="es-MX"/>
              </w:rPr>
            </w:rPrChange>
          </w:rPr>
          <w:t xml:space="preserve"> </w:t>
        </w:r>
      </w:ins>
      <w:r>
        <w:rPr>
          <w:rFonts w:ascii="Arial" w:hAnsi="Arial" w:cs="Arial"/>
          <w:b/>
          <w:noProof/>
          <w:sz w:val="20"/>
          <w:szCs w:val="20"/>
          <w:lang w:val="es-MX"/>
        </w:rPr>
        <w:t>MESES</w:t>
      </w:r>
      <w:r>
        <w:rPr>
          <w:rFonts w:ascii="Arial" w:hAnsi="Arial" w:cs="Arial"/>
          <w:b/>
          <w:sz w:val="20"/>
          <w:szCs w:val="20"/>
          <w:lang w:val="es-MX"/>
        </w:rPr>
        <w:fldChar w:fldCharType="end"/>
      </w:r>
      <w:r>
        <w:rPr>
          <w:rFonts w:ascii="Arial" w:hAnsi="Arial" w:cs="Arial"/>
          <w:sz w:val="20"/>
          <w:szCs w:val="20"/>
          <w:lang w:val="es-MX"/>
        </w:rPr>
        <w:t xml:space="preserve"> CONTADOS A PARTIR  DE LA FECHA DE FIRMA DE ÉSTE INSTRUMENTO, CONTRATO DEFINITIVO DE CESIÓN DE DERECHOS POSESORIOS DE RÉGIMEN EJIDAL, DEL LOTE NÚMERO </w:t>
      </w:r>
      <w:del w:id="50" w:author="Nelly esther Hernandez" w:date="2017-07-09T16:19:00Z">
        <w:r w:rsidR="00CB2E43" w:rsidRPr="0028112A" w:rsidDel="0028112A">
          <w:rPr>
            <w:rFonts w:ascii="Arial" w:hAnsi="Arial" w:cs="Arial"/>
            <w:b/>
            <w:color w:val="FF0000"/>
            <w:sz w:val="20"/>
            <w:szCs w:val="20"/>
            <w:lang w:val="es-MX"/>
            <w:rPrChange w:id="51" w:author="Nelly esther Hernandez" w:date="2017-07-09T16:19:00Z">
              <w:rPr>
                <w:rFonts w:ascii="Arial" w:hAnsi="Arial" w:cs="Arial"/>
                <w:b/>
                <w:sz w:val="20"/>
                <w:szCs w:val="20"/>
                <w:lang w:val="es-MX"/>
              </w:rPr>
            </w:rPrChange>
          </w:rPr>
          <w:delText>6</w:delText>
        </w:r>
        <w:r w:rsidRPr="0028112A" w:rsidDel="0028112A">
          <w:rPr>
            <w:rFonts w:ascii="Arial" w:hAnsi="Arial" w:cs="Arial"/>
            <w:b/>
            <w:color w:val="FF0000"/>
            <w:sz w:val="20"/>
            <w:szCs w:val="20"/>
            <w:lang w:val="es-MX"/>
            <w:rPrChange w:id="52" w:author="Nelly esther Hernandez" w:date="2017-07-09T16:19:00Z">
              <w:rPr>
                <w:rFonts w:ascii="Arial" w:hAnsi="Arial" w:cs="Arial"/>
                <w:b/>
                <w:sz w:val="20"/>
                <w:szCs w:val="20"/>
                <w:lang w:val="es-MX"/>
              </w:rPr>
            </w:rPrChange>
          </w:rPr>
          <w:delText xml:space="preserve"> </w:delText>
        </w:r>
      </w:del>
      <w:ins w:id="53" w:author="Nelly esther Hernandez" w:date="2017-07-09T16:19:00Z">
        <w:r w:rsidR="0028112A" w:rsidRPr="0028112A">
          <w:rPr>
            <w:rFonts w:ascii="Arial" w:hAnsi="Arial" w:cs="Arial"/>
            <w:b/>
            <w:color w:val="FF0000"/>
            <w:sz w:val="20"/>
            <w:szCs w:val="20"/>
            <w:lang w:val="es-MX"/>
            <w:rPrChange w:id="54" w:author="Nelly esther Hernandez" w:date="2017-07-09T16:19:00Z">
              <w:rPr>
                <w:rFonts w:ascii="Arial" w:hAnsi="Arial" w:cs="Arial"/>
                <w:b/>
                <w:sz w:val="20"/>
                <w:szCs w:val="20"/>
                <w:lang w:val="es-MX"/>
              </w:rPr>
            </w:rPrChange>
          </w:rPr>
          <w:t>X</w:t>
        </w:r>
        <w:r w:rsidR="0028112A" w:rsidRPr="0028112A">
          <w:rPr>
            <w:rFonts w:ascii="Arial" w:hAnsi="Arial" w:cs="Arial"/>
            <w:b/>
            <w:color w:val="FF0000"/>
            <w:sz w:val="20"/>
            <w:szCs w:val="20"/>
            <w:lang w:val="es-MX"/>
            <w:rPrChange w:id="55" w:author="Nelly esther Hernandez" w:date="2017-07-09T16:19:00Z">
              <w:rPr>
                <w:rFonts w:ascii="Arial" w:hAnsi="Arial" w:cs="Arial"/>
                <w:b/>
                <w:sz w:val="20"/>
                <w:szCs w:val="20"/>
                <w:lang w:val="es-MX"/>
              </w:rPr>
            </w:rPrChange>
          </w:rPr>
          <w:t xml:space="preserve"> </w:t>
        </w:r>
      </w:ins>
      <w:r>
        <w:rPr>
          <w:rFonts w:ascii="Arial" w:hAnsi="Arial" w:cs="Arial"/>
          <w:sz w:val="20"/>
          <w:szCs w:val="20"/>
          <w:lang w:val="es-MX"/>
        </w:rPr>
        <w:t xml:space="preserve">MANZANA </w:t>
      </w:r>
      <w:del w:id="56" w:author="Nelly esther Hernandez" w:date="2017-07-09T16:20:00Z">
        <w:r w:rsidRPr="0028112A" w:rsidDel="0028112A">
          <w:rPr>
            <w:rFonts w:ascii="Arial" w:hAnsi="Arial" w:cs="Arial"/>
            <w:b/>
            <w:color w:val="FF0000"/>
            <w:sz w:val="20"/>
            <w:szCs w:val="20"/>
            <w:lang w:val="es-MX"/>
            <w:rPrChange w:id="57" w:author="Nelly esther Hernandez" w:date="2017-07-09T16:20:00Z">
              <w:rPr>
                <w:rFonts w:ascii="Arial" w:hAnsi="Arial" w:cs="Arial"/>
                <w:b/>
                <w:sz w:val="20"/>
                <w:szCs w:val="20"/>
                <w:lang w:val="es-MX"/>
              </w:rPr>
            </w:rPrChange>
          </w:rPr>
          <w:fldChar w:fldCharType="begin"/>
        </w:r>
        <w:r w:rsidRPr="0028112A" w:rsidDel="0028112A">
          <w:rPr>
            <w:rFonts w:ascii="Arial" w:hAnsi="Arial" w:cs="Arial"/>
            <w:b/>
            <w:color w:val="FF0000"/>
            <w:sz w:val="20"/>
            <w:szCs w:val="20"/>
            <w:lang w:val="es-MX"/>
            <w:rPrChange w:id="58" w:author="Nelly esther Hernandez" w:date="2017-07-09T16:20:00Z">
              <w:rPr>
                <w:rFonts w:ascii="Arial" w:hAnsi="Arial" w:cs="Arial"/>
                <w:b/>
                <w:sz w:val="20"/>
                <w:szCs w:val="20"/>
                <w:lang w:val="es-MX"/>
              </w:rPr>
            </w:rPrChange>
          </w:rPr>
          <w:delInstrText xml:space="preserve"> MERGEFIELD "Manzana" </w:delInstrText>
        </w:r>
        <w:r w:rsidRPr="0028112A" w:rsidDel="0028112A">
          <w:rPr>
            <w:rFonts w:ascii="Arial" w:hAnsi="Arial" w:cs="Arial"/>
            <w:b/>
            <w:color w:val="FF0000"/>
            <w:sz w:val="20"/>
            <w:szCs w:val="20"/>
            <w:lang w:val="es-MX"/>
            <w:rPrChange w:id="59" w:author="Nelly esther Hernandez" w:date="2017-07-09T16:20:00Z">
              <w:rPr>
                <w:rFonts w:ascii="Arial" w:hAnsi="Arial" w:cs="Arial"/>
                <w:b/>
                <w:sz w:val="20"/>
                <w:szCs w:val="20"/>
                <w:lang w:val="es-MX"/>
              </w:rPr>
            </w:rPrChange>
          </w:rPr>
          <w:fldChar w:fldCharType="separate"/>
        </w:r>
        <w:r w:rsidRPr="0028112A" w:rsidDel="0028112A">
          <w:rPr>
            <w:rFonts w:ascii="Arial" w:hAnsi="Arial" w:cs="Arial"/>
            <w:b/>
            <w:noProof/>
            <w:color w:val="FF0000"/>
            <w:sz w:val="20"/>
            <w:szCs w:val="20"/>
            <w:lang w:val="es-MX"/>
            <w:rPrChange w:id="60" w:author="Nelly esther Hernandez" w:date="2017-07-09T16:20:00Z">
              <w:rPr>
                <w:rFonts w:ascii="Arial" w:hAnsi="Arial" w:cs="Arial"/>
                <w:b/>
                <w:noProof/>
                <w:sz w:val="20"/>
                <w:szCs w:val="20"/>
                <w:lang w:val="es-MX"/>
              </w:rPr>
            </w:rPrChange>
          </w:rPr>
          <w:delText>1</w:delText>
        </w:r>
        <w:r w:rsidRPr="0028112A" w:rsidDel="0028112A">
          <w:rPr>
            <w:rFonts w:ascii="Arial" w:hAnsi="Arial" w:cs="Arial"/>
            <w:b/>
            <w:color w:val="FF0000"/>
            <w:sz w:val="20"/>
            <w:szCs w:val="20"/>
            <w:lang w:val="es-MX"/>
            <w:rPrChange w:id="61" w:author="Nelly esther Hernandez" w:date="2017-07-09T16:20:00Z">
              <w:rPr>
                <w:rFonts w:ascii="Arial" w:hAnsi="Arial" w:cs="Arial"/>
                <w:b/>
                <w:sz w:val="20"/>
                <w:szCs w:val="20"/>
                <w:lang w:val="es-MX"/>
              </w:rPr>
            </w:rPrChange>
          </w:rPr>
          <w:fldChar w:fldCharType="end"/>
        </w:r>
        <w:r w:rsidDel="0028112A">
          <w:rPr>
            <w:rFonts w:ascii="Arial" w:hAnsi="Arial" w:cs="Arial"/>
            <w:b/>
            <w:sz w:val="20"/>
            <w:szCs w:val="20"/>
            <w:lang w:val="es-MX"/>
          </w:rPr>
          <w:delText xml:space="preserve"> </w:delText>
        </w:r>
      </w:del>
      <w:ins w:id="62" w:author="Nelly esther Hernandez" w:date="2017-07-09T16:20:00Z">
        <w:r w:rsidR="0028112A">
          <w:rPr>
            <w:rFonts w:ascii="Arial" w:hAnsi="Arial" w:cs="Arial"/>
            <w:b/>
            <w:color w:val="FF0000"/>
            <w:sz w:val="20"/>
            <w:szCs w:val="20"/>
            <w:lang w:val="es-MX"/>
          </w:rPr>
          <w:t>X</w:t>
        </w:r>
        <w:r w:rsidR="0028112A">
          <w:rPr>
            <w:rFonts w:ascii="Arial" w:hAnsi="Arial" w:cs="Arial"/>
            <w:b/>
            <w:sz w:val="20"/>
            <w:szCs w:val="20"/>
            <w:lang w:val="es-MX"/>
          </w:rPr>
          <w:t xml:space="preserve"> </w:t>
        </w:r>
      </w:ins>
      <w:r>
        <w:rPr>
          <w:rFonts w:ascii="Arial" w:hAnsi="Arial" w:cs="Arial"/>
          <w:sz w:val="20"/>
          <w:szCs w:val="20"/>
          <w:lang w:val="es-MX"/>
        </w:rPr>
        <w:t>ANTE DOS TESTIGOS INSTRUMENTALES QUE CONTENDRÁ LOS SIGUIENTES ELEMENTOS:</w:t>
      </w:r>
    </w:p>
    <w:p w:rsidR="00E11A1C" w:rsidRDefault="00E11A1C" w:rsidP="00E11A1C">
      <w:pPr>
        <w:jc w:val="both"/>
        <w:rPr>
          <w:rFonts w:ascii="Arial" w:hAnsi="Arial" w:cs="Arial"/>
          <w:sz w:val="20"/>
          <w:szCs w:val="20"/>
          <w:lang w:val="es-MX"/>
        </w:rPr>
      </w:pPr>
    </w:p>
    <w:p w:rsidR="00E11A1C" w:rsidRDefault="00E11A1C" w:rsidP="00E11A1C">
      <w:pPr>
        <w:jc w:val="both"/>
        <w:rPr>
          <w:rFonts w:ascii="Arial" w:hAnsi="Arial" w:cs="Arial"/>
          <w:sz w:val="20"/>
          <w:szCs w:val="20"/>
          <w:lang w:val="es-MX"/>
        </w:rPr>
      </w:pPr>
      <w:r>
        <w:rPr>
          <w:rFonts w:ascii="Arial" w:hAnsi="Arial" w:cs="Arial"/>
          <w:sz w:val="20"/>
          <w:szCs w:val="20"/>
          <w:lang w:val="es-MX"/>
        </w:rPr>
        <w:t>EL CEDENTE Y EL CESIONARIO, SE OBLIGAN A CEDER</w:t>
      </w:r>
      <w:del w:id="63" w:author="Nelly esther Hernandez" w:date="2017-07-09T16:20:00Z">
        <w:r w:rsidDel="0028112A">
          <w:rPr>
            <w:rFonts w:ascii="Arial" w:hAnsi="Arial" w:cs="Arial"/>
            <w:sz w:val="20"/>
            <w:szCs w:val="20"/>
            <w:lang w:val="es-MX"/>
          </w:rPr>
          <w:delText xml:space="preserve"> </w:delText>
        </w:r>
      </w:del>
      <w:r>
        <w:rPr>
          <w:rFonts w:ascii="Arial" w:hAnsi="Arial" w:cs="Arial"/>
          <w:sz w:val="20"/>
          <w:szCs w:val="20"/>
          <w:lang w:val="es-MX"/>
        </w:rPr>
        <w:t xml:space="preserve"> Y ADQUIRIR RESPECTIVAMENTE PARA SÍ O PARA LA PERSONA FÍSICA O MORAL QUE DESIGNE</w:t>
      </w:r>
      <w:ins w:id="64" w:author="Nelly esther Hernandez" w:date="2017-07-09T16:20:00Z">
        <w:r w:rsidR="0028112A">
          <w:rPr>
            <w:rFonts w:ascii="Arial" w:hAnsi="Arial" w:cs="Arial"/>
            <w:sz w:val="20"/>
            <w:szCs w:val="20"/>
            <w:lang w:val="es-MX"/>
          </w:rPr>
          <w:t xml:space="preserve"> DE SU CONFIANZA</w:t>
        </w:r>
      </w:ins>
      <w:r>
        <w:rPr>
          <w:rFonts w:ascii="Arial" w:hAnsi="Arial" w:cs="Arial"/>
          <w:sz w:val="20"/>
          <w:szCs w:val="20"/>
          <w:lang w:val="es-MX"/>
        </w:rPr>
        <w:t xml:space="preserve"> EL LOTE RÚSTICO, UBICADO EN EL </w:t>
      </w:r>
      <w:del w:id="65" w:author="Nelly esther Hernandez" w:date="2017-07-09T16:20:00Z">
        <w:r w:rsidRPr="0028112A" w:rsidDel="0028112A">
          <w:rPr>
            <w:rFonts w:ascii="Arial" w:hAnsi="Arial" w:cs="Arial"/>
            <w:color w:val="FF0000"/>
            <w:sz w:val="20"/>
            <w:szCs w:val="20"/>
            <w:lang w:val="es-MX"/>
            <w:rPrChange w:id="66" w:author="Nelly esther Hernandez" w:date="2017-07-09T16:20:00Z">
              <w:rPr>
                <w:rFonts w:ascii="Arial" w:hAnsi="Arial" w:cs="Arial"/>
                <w:sz w:val="20"/>
                <w:szCs w:val="20"/>
                <w:lang w:val="es-MX"/>
              </w:rPr>
            </w:rPrChange>
          </w:rPr>
          <w:delText>DESARROLLO  “CAMPESTRE REAL DE LAS PALMAS”</w:delText>
        </w:r>
      </w:del>
      <w:ins w:id="67" w:author="Nelly esther Hernandez" w:date="2017-07-09T16:20:00Z">
        <w:r w:rsidR="0028112A">
          <w:rPr>
            <w:rFonts w:ascii="Arial" w:hAnsi="Arial" w:cs="Arial"/>
            <w:color w:val="FF0000"/>
            <w:sz w:val="20"/>
            <w:szCs w:val="20"/>
            <w:lang w:val="es-MX"/>
          </w:rPr>
          <w:t>XXXXXXXXXXXXX</w:t>
        </w:r>
      </w:ins>
      <w:r>
        <w:rPr>
          <w:rFonts w:ascii="Arial" w:hAnsi="Arial" w:cs="Arial"/>
          <w:sz w:val="20"/>
          <w:szCs w:val="20"/>
          <w:lang w:val="es-MX"/>
        </w:rPr>
        <w:t xml:space="preserve"> EJIDO DENOMINADO </w:t>
      </w:r>
      <w:del w:id="68" w:author="Nelly esther Hernandez" w:date="2017-07-09T16:20:00Z">
        <w:r w:rsidRPr="0028112A" w:rsidDel="0028112A">
          <w:rPr>
            <w:rFonts w:ascii="Arial" w:hAnsi="Arial" w:cs="Arial"/>
            <w:color w:val="FF0000"/>
            <w:sz w:val="20"/>
            <w:szCs w:val="20"/>
            <w:lang w:val="es-MX"/>
            <w:rPrChange w:id="69" w:author="Nelly esther Hernandez" w:date="2017-07-09T16:20:00Z">
              <w:rPr>
                <w:rFonts w:ascii="Arial" w:hAnsi="Arial" w:cs="Arial"/>
                <w:sz w:val="20"/>
                <w:szCs w:val="20"/>
                <w:lang w:val="es-MX"/>
              </w:rPr>
            </w:rPrChange>
          </w:rPr>
          <w:delText>SANTIAGO TLAPACOYA DEL MUNICIPIO DE PACHUCA DE SOTO HIDALGO</w:delText>
        </w:r>
      </w:del>
      <w:ins w:id="70" w:author="Nelly esther Hernandez" w:date="2017-07-09T16:20:00Z">
        <w:r w:rsidR="0028112A">
          <w:rPr>
            <w:rFonts w:ascii="Arial" w:hAnsi="Arial" w:cs="Arial"/>
            <w:color w:val="FF0000"/>
            <w:sz w:val="20"/>
            <w:szCs w:val="20"/>
            <w:lang w:val="es-MX"/>
          </w:rPr>
          <w:t>XXXXXXXXXXX</w:t>
        </w:r>
      </w:ins>
      <w:r>
        <w:rPr>
          <w:rFonts w:ascii="Arial" w:hAnsi="Arial" w:cs="Arial"/>
          <w:sz w:val="20"/>
          <w:szCs w:val="20"/>
          <w:lang w:val="es-MX"/>
        </w:rPr>
        <w:t>, EL CUAL CUENTA CON LAS SIGUIENTES MEDIDAS Y COLINDANCIAS:</w:t>
      </w:r>
    </w:p>
    <w:p w:rsidR="00E11A1C" w:rsidRDefault="00E11A1C" w:rsidP="00E11A1C">
      <w:pPr>
        <w:jc w:val="both"/>
        <w:rPr>
          <w:rFonts w:ascii="Arial" w:hAnsi="Arial" w:cs="Arial"/>
          <w:sz w:val="20"/>
          <w:szCs w:val="20"/>
          <w:lang w:val="es-MX"/>
        </w:rPr>
      </w:pPr>
    </w:p>
    <w:p w:rsidR="00E11A1C" w:rsidRDefault="00E11A1C" w:rsidP="00E11A1C">
      <w:pPr>
        <w:jc w:val="center"/>
        <w:rPr>
          <w:rFonts w:ascii="Arial" w:hAnsi="Arial" w:cs="Arial"/>
          <w:sz w:val="20"/>
          <w:szCs w:val="20"/>
          <w:lang w:val="es-MX"/>
        </w:rPr>
      </w:pPr>
      <w:r>
        <w:rPr>
          <w:rFonts w:ascii="Arial" w:hAnsi="Arial" w:cs="Arial"/>
          <w:sz w:val="20"/>
          <w:szCs w:val="20"/>
          <w:lang w:val="es-MX"/>
        </w:rPr>
        <w:t xml:space="preserve">LOTE </w:t>
      </w:r>
      <w:del w:id="71" w:author="Nelly esther Hernandez" w:date="2017-07-09T16:20:00Z">
        <w:r w:rsidR="00CB2E43" w:rsidRPr="0028112A" w:rsidDel="0028112A">
          <w:rPr>
            <w:rFonts w:ascii="Arial" w:hAnsi="Arial" w:cs="Arial"/>
            <w:b/>
            <w:color w:val="FF0000"/>
            <w:sz w:val="20"/>
            <w:szCs w:val="20"/>
            <w:lang w:val="es-MX"/>
            <w:rPrChange w:id="72" w:author="Nelly esther Hernandez" w:date="2017-07-09T16:20:00Z">
              <w:rPr>
                <w:rFonts w:ascii="Arial" w:hAnsi="Arial" w:cs="Arial"/>
                <w:b/>
                <w:sz w:val="20"/>
                <w:szCs w:val="20"/>
                <w:lang w:val="es-MX"/>
              </w:rPr>
            </w:rPrChange>
          </w:rPr>
          <w:delText>6</w:delText>
        </w:r>
        <w:r w:rsidRPr="0028112A" w:rsidDel="0028112A">
          <w:rPr>
            <w:rFonts w:ascii="Arial" w:hAnsi="Arial" w:cs="Arial"/>
            <w:b/>
            <w:color w:val="FF0000"/>
            <w:sz w:val="20"/>
            <w:szCs w:val="20"/>
            <w:lang w:val="es-MX"/>
            <w:rPrChange w:id="73" w:author="Nelly esther Hernandez" w:date="2017-07-09T16:20:00Z">
              <w:rPr>
                <w:rFonts w:ascii="Arial" w:hAnsi="Arial" w:cs="Arial"/>
                <w:b/>
                <w:sz w:val="20"/>
                <w:szCs w:val="20"/>
                <w:lang w:val="es-MX"/>
              </w:rPr>
            </w:rPrChange>
          </w:rPr>
          <w:delText xml:space="preserve"> </w:delText>
        </w:r>
      </w:del>
      <w:ins w:id="74" w:author="Nelly esther Hernandez" w:date="2017-07-09T16:20:00Z">
        <w:r w:rsidR="0028112A">
          <w:rPr>
            <w:rFonts w:ascii="Arial" w:hAnsi="Arial" w:cs="Arial"/>
            <w:b/>
            <w:color w:val="FF0000"/>
            <w:sz w:val="20"/>
            <w:szCs w:val="20"/>
            <w:lang w:val="es-MX"/>
          </w:rPr>
          <w:t>X</w:t>
        </w:r>
        <w:r w:rsidR="0028112A" w:rsidRPr="0028112A">
          <w:rPr>
            <w:rFonts w:ascii="Arial" w:hAnsi="Arial" w:cs="Arial"/>
            <w:b/>
            <w:color w:val="FF0000"/>
            <w:sz w:val="20"/>
            <w:szCs w:val="20"/>
            <w:lang w:val="es-MX"/>
            <w:rPrChange w:id="75" w:author="Nelly esther Hernandez" w:date="2017-07-09T16:20:00Z">
              <w:rPr>
                <w:rFonts w:ascii="Arial" w:hAnsi="Arial" w:cs="Arial"/>
                <w:b/>
                <w:sz w:val="20"/>
                <w:szCs w:val="20"/>
                <w:lang w:val="es-MX"/>
              </w:rPr>
            </w:rPrChange>
          </w:rPr>
          <w:t xml:space="preserve"> </w:t>
        </w:r>
      </w:ins>
      <w:r>
        <w:rPr>
          <w:rFonts w:ascii="Arial" w:hAnsi="Arial" w:cs="Arial"/>
          <w:sz w:val="20"/>
          <w:szCs w:val="20"/>
          <w:lang w:val="es-MX"/>
        </w:rPr>
        <w:t xml:space="preserve">MANZANA </w:t>
      </w:r>
      <w:del w:id="76" w:author="Nelly esther Hernandez" w:date="2017-07-09T16:21:00Z">
        <w:r w:rsidRPr="0028112A" w:rsidDel="0028112A">
          <w:rPr>
            <w:rFonts w:ascii="Arial" w:hAnsi="Arial" w:cs="Arial"/>
            <w:b/>
            <w:color w:val="FF0000"/>
            <w:sz w:val="20"/>
            <w:szCs w:val="20"/>
            <w:lang w:val="es-MX"/>
            <w:rPrChange w:id="77" w:author="Nelly esther Hernandez" w:date="2017-07-09T16:21:00Z">
              <w:rPr>
                <w:rFonts w:ascii="Arial" w:hAnsi="Arial" w:cs="Arial"/>
                <w:b/>
                <w:sz w:val="20"/>
                <w:szCs w:val="20"/>
                <w:lang w:val="es-MX"/>
              </w:rPr>
            </w:rPrChange>
          </w:rPr>
          <w:fldChar w:fldCharType="begin"/>
        </w:r>
        <w:r w:rsidRPr="0028112A" w:rsidDel="0028112A">
          <w:rPr>
            <w:rFonts w:ascii="Arial" w:hAnsi="Arial" w:cs="Arial"/>
            <w:b/>
            <w:color w:val="FF0000"/>
            <w:sz w:val="20"/>
            <w:szCs w:val="20"/>
            <w:lang w:val="es-MX"/>
            <w:rPrChange w:id="78" w:author="Nelly esther Hernandez" w:date="2017-07-09T16:21:00Z">
              <w:rPr>
                <w:rFonts w:ascii="Arial" w:hAnsi="Arial" w:cs="Arial"/>
                <w:b/>
                <w:sz w:val="20"/>
                <w:szCs w:val="20"/>
                <w:lang w:val="es-MX"/>
              </w:rPr>
            </w:rPrChange>
          </w:rPr>
          <w:delInstrText xml:space="preserve"> MERGEFIELD "Manzana" </w:delInstrText>
        </w:r>
        <w:r w:rsidRPr="0028112A" w:rsidDel="0028112A">
          <w:rPr>
            <w:rFonts w:ascii="Arial" w:hAnsi="Arial" w:cs="Arial"/>
            <w:b/>
            <w:color w:val="FF0000"/>
            <w:sz w:val="20"/>
            <w:szCs w:val="20"/>
            <w:lang w:val="es-MX"/>
            <w:rPrChange w:id="79" w:author="Nelly esther Hernandez" w:date="2017-07-09T16:21:00Z">
              <w:rPr>
                <w:rFonts w:ascii="Arial" w:hAnsi="Arial" w:cs="Arial"/>
                <w:b/>
                <w:sz w:val="20"/>
                <w:szCs w:val="20"/>
                <w:lang w:val="es-MX"/>
              </w:rPr>
            </w:rPrChange>
          </w:rPr>
          <w:fldChar w:fldCharType="separate"/>
        </w:r>
        <w:r w:rsidRPr="0028112A" w:rsidDel="0028112A">
          <w:rPr>
            <w:rFonts w:ascii="Arial" w:hAnsi="Arial" w:cs="Arial"/>
            <w:b/>
            <w:noProof/>
            <w:color w:val="FF0000"/>
            <w:sz w:val="20"/>
            <w:szCs w:val="20"/>
            <w:lang w:val="es-MX"/>
            <w:rPrChange w:id="80" w:author="Nelly esther Hernandez" w:date="2017-07-09T16:21:00Z">
              <w:rPr>
                <w:rFonts w:ascii="Arial" w:hAnsi="Arial" w:cs="Arial"/>
                <w:b/>
                <w:noProof/>
                <w:sz w:val="20"/>
                <w:szCs w:val="20"/>
                <w:lang w:val="es-MX"/>
              </w:rPr>
            </w:rPrChange>
          </w:rPr>
          <w:delText>1</w:delText>
        </w:r>
        <w:r w:rsidRPr="0028112A" w:rsidDel="0028112A">
          <w:rPr>
            <w:rFonts w:ascii="Arial" w:hAnsi="Arial" w:cs="Arial"/>
            <w:b/>
            <w:color w:val="FF0000"/>
            <w:sz w:val="20"/>
            <w:szCs w:val="20"/>
            <w:lang w:val="es-MX"/>
            <w:rPrChange w:id="81" w:author="Nelly esther Hernandez" w:date="2017-07-09T16:21:00Z">
              <w:rPr>
                <w:rFonts w:ascii="Arial" w:hAnsi="Arial" w:cs="Arial"/>
                <w:b/>
                <w:sz w:val="20"/>
                <w:szCs w:val="20"/>
                <w:lang w:val="es-MX"/>
              </w:rPr>
            </w:rPrChange>
          </w:rPr>
          <w:fldChar w:fldCharType="end"/>
        </w:r>
      </w:del>
      <w:ins w:id="82" w:author="Nelly esther Hernandez" w:date="2017-07-09T16:21:00Z">
        <w:r w:rsidR="0028112A">
          <w:rPr>
            <w:rFonts w:ascii="Arial" w:hAnsi="Arial" w:cs="Arial"/>
            <w:b/>
            <w:color w:val="FF0000"/>
            <w:sz w:val="20"/>
            <w:szCs w:val="20"/>
            <w:lang w:val="es-MX"/>
          </w:rPr>
          <w:t>X</w:t>
        </w:r>
      </w:ins>
    </w:p>
    <w:p w:rsidR="00E11A1C" w:rsidRDefault="00E11A1C" w:rsidP="00E11A1C">
      <w:pPr>
        <w:jc w:val="both"/>
        <w:rPr>
          <w:rFonts w:ascii="Arial" w:hAnsi="Arial" w:cs="Arial"/>
          <w:sz w:val="20"/>
          <w:szCs w:val="20"/>
          <w:lang w:val="es-MX"/>
        </w:rPr>
      </w:pPr>
    </w:p>
    <w:p w:rsidR="00E11A1C" w:rsidRDefault="00E11A1C" w:rsidP="00E11A1C">
      <w:pPr>
        <w:jc w:val="both"/>
        <w:rPr>
          <w:rFonts w:ascii="Arial" w:hAnsi="Arial" w:cs="Arial"/>
          <w:sz w:val="20"/>
          <w:szCs w:val="20"/>
          <w:lang w:val="es-MX"/>
        </w:rPr>
      </w:pPr>
      <w:r>
        <w:rPr>
          <w:rFonts w:ascii="Arial" w:hAnsi="Arial" w:cs="Arial"/>
          <w:b/>
          <w:sz w:val="20"/>
          <w:szCs w:val="20"/>
          <w:lang w:val="es-MX"/>
        </w:rPr>
        <w:t>AL NORTE</w:t>
      </w:r>
      <w:r>
        <w:rPr>
          <w:rFonts w:ascii="Arial" w:hAnsi="Arial" w:cs="Arial"/>
          <w:sz w:val="20"/>
          <w:szCs w:val="20"/>
          <w:lang w:val="es-MX"/>
        </w:rPr>
        <w:t xml:space="preserve">: MIDE </w:t>
      </w:r>
      <w:del w:id="83" w:author="Nelly esther Hernandez" w:date="2017-07-09T16:21:00Z">
        <w:r w:rsidRPr="0028112A" w:rsidDel="0028112A">
          <w:rPr>
            <w:rFonts w:ascii="Arial" w:hAnsi="Arial" w:cs="Arial"/>
            <w:b/>
            <w:color w:val="FF0000"/>
            <w:sz w:val="20"/>
            <w:szCs w:val="20"/>
            <w:lang w:val="es-MX"/>
            <w:rPrChange w:id="84" w:author="Nelly esther Hernandez" w:date="2017-07-09T16:21:00Z">
              <w:rPr>
                <w:rFonts w:ascii="Arial" w:hAnsi="Arial" w:cs="Arial"/>
                <w:b/>
                <w:sz w:val="20"/>
                <w:szCs w:val="20"/>
                <w:lang w:val="es-MX"/>
              </w:rPr>
            </w:rPrChange>
          </w:rPr>
          <w:fldChar w:fldCharType="begin"/>
        </w:r>
        <w:r w:rsidRPr="0028112A" w:rsidDel="0028112A">
          <w:rPr>
            <w:rFonts w:ascii="Arial" w:hAnsi="Arial" w:cs="Arial"/>
            <w:b/>
            <w:color w:val="FF0000"/>
            <w:sz w:val="20"/>
            <w:szCs w:val="20"/>
            <w:lang w:val="es-MX"/>
            <w:rPrChange w:id="85" w:author="Nelly esther Hernandez" w:date="2017-07-09T16:21:00Z">
              <w:rPr>
                <w:rFonts w:ascii="Arial" w:hAnsi="Arial" w:cs="Arial"/>
                <w:b/>
                <w:sz w:val="20"/>
                <w:szCs w:val="20"/>
                <w:lang w:val="es-MX"/>
              </w:rPr>
            </w:rPrChange>
          </w:rPr>
          <w:delInstrText xml:space="preserve"> MERGEFIELD "Norte" </w:delInstrText>
        </w:r>
        <w:r w:rsidRPr="0028112A" w:rsidDel="0028112A">
          <w:rPr>
            <w:rFonts w:ascii="Arial" w:hAnsi="Arial" w:cs="Arial"/>
            <w:b/>
            <w:color w:val="FF0000"/>
            <w:sz w:val="20"/>
            <w:szCs w:val="20"/>
            <w:lang w:val="es-MX"/>
            <w:rPrChange w:id="86" w:author="Nelly esther Hernandez" w:date="2017-07-09T16:21:00Z">
              <w:rPr>
                <w:rFonts w:ascii="Arial" w:hAnsi="Arial" w:cs="Arial"/>
                <w:b/>
                <w:sz w:val="20"/>
                <w:szCs w:val="20"/>
                <w:lang w:val="es-MX"/>
              </w:rPr>
            </w:rPrChange>
          </w:rPr>
          <w:fldChar w:fldCharType="separate"/>
        </w:r>
        <w:r w:rsidRPr="0028112A" w:rsidDel="0028112A">
          <w:rPr>
            <w:rFonts w:ascii="Arial" w:hAnsi="Arial" w:cs="Arial"/>
            <w:b/>
            <w:noProof/>
            <w:color w:val="FF0000"/>
            <w:sz w:val="20"/>
            <w:szCs w:val="20"/>
            <w:lang w:val="es-MX"/>
            <w:rPrChange w:id="87" w:author="Nelly esther Hernandez" w:date="2017-07-09T16:21:00Z">
              <w:rPr>
                <w:rFonts w:ascii="Arial" w:hAnsi="Arial" w:cs="Arial"/>
                <w:b/>
                <w:noProof/>
                <w:sz w:val="20"/>
                <w:szCs w:val="20"/>
                <w:lang w:val="es-MX"/>
              </w:rPr>
            </w:rPrChange>
          </w:rPr>
          <w:delText>10.00</w:delText>
        </w:r>
        <w:r w:rsidRPr="0028112A" w:rsidDel="0028112A">
          <w:rPr>
            <w:rFonts w:ascii="Arial" w:hAnsi="Arial" w:cs="Arial"/>
            <w:b/>
            <w:color w:val="FF0000"/>
            <w:sz w:val="20"/>
            <w:szCs w:val="20"/>
            <w:lang w:val="es-MX"/>
            <w:rPrChange w:id="88" w:author="Nelly esther Hernandez" w:date="2017-07-09T16:21:00Z">
              <w:rPr>
                <w:rFonts w:ascii="Arial" w:hAnsi="Arial" w:cs="Arial"/>
                <w:b/>
                <w:sz w:val="20"/>
                <w:szCs w:val="20"/>
                <w:lang w:val="es-MX"/>
              </w:rPr>
            </w:rPrChange>
          </w:rPr>
          <w:fldChar w:fldCharType="end"/>
        </w:r>
      </w:del>
      <w:ins w:id="89" w:author="Nelly esther Hernandez" w:date="2017-07-09T16:21:00Z">
        <w:r w:rsidR="0028112A" w:rsidRPr="0028112A">
          <w:rPr>
            <w:rFonts w:ascii="Arial" w:hAnsi="Arial" w:cs="Arial"/>
            <w:b/>
            <w:color w:val="FF0000"/>
            <w:sz w:val="20"/>
            <w:szCs w:val="20"/>
            <w:lang w:val="es-MX"/>
            <w:rPrChange w:id="90" w:author="Nelly esther Hernandez" w:date="2017-07-09T16:21:00Z">
              <w:rPr>
                <w:rFonts w:ascii="Arial" w:hAnsi="Arial" w:cs="Arial"/>
                <w:b/>
                <w:sz w:val="20"/>
                <w:szCs w:val="20"/>
                <w:lang w:val="es-MX"/>
              </w:rPr>
            </w:rPrChange>
          </w:rPr>
          <w:t>XXXXX</w:t>
        </w:r>
      </w:ins>
      <w:r w:rsidRPr="0028112A">
        <w:rPr>
          <w:rFonts w:ascii="Arial" w:hAnsi="Arial" w:cs="Arial"/>
          <w:b/>
          <w:color w:val="FF0000"/>
          <w:sz w:val="20"/>
          <w:szCs w:val="20"/>
          <w:lang w:val="es-MX"/>
          <w:rPrChange w:id="91" w:author="Nelly esther Hernandez" w:date="2017-07-09T16:21:00Z">
            <w:rPr>
              <w:rFonts w:ascii="Arial" w:hAnsi="Arial" w:cs="Arial"/>
              <w:b/>
              <w:sz w:val="20"/>
              <w:szCs w:val="20"/>
              <w:lang w:val="es-MX"/>
            </w:rPr>
          </w:rPrChange>
        </w:rPr>
        <w:t xml:space="preserve"> </w:t>
      </w:r>
      <w:r w:rsidR="00702DF0">
        <w:rPr>
          <w:rFonts w:ascii="Arial" w:hAnsi="Arial" w:cs="Arial"/>
          <w:sz w:val="20"/>
          <w:szCs w:val="20"/>
          <w:lang w:val="es-MX"/>
        </w:rPr>
        <w:t xml:space="preserve">METROS Y COLINDA CON </w:t>
      </w:r>
      <w:del w:id="92" w:author="Nelly esther Hernandez" w:date="2017-07-09T16:21:00Z">
        <w:r w:rsidR="00702DF0" w:rsidRPr="0028112A" w:rsidDel="0028112A">
          <w:rPr>
            <w:rFonts w:ascii="Arial" w:hAnsi="Arial" w:cs="Arial"/>
            <w:b/>
            <w:color w:val="FF0000"/>
            <w:sz w:val="20"/>
            <w:szCs w:val="20"/>
            <w:lang w:val="es-MX"/>
            <w:rPrChange w:id="93" w:author="Nelly esther Hernandez" w:date="2017-07-09T16:21:00Z">
              <w:rPr>
                <w:rFonts w:ascii="Arial" w:hAnsi="Arial" w:cs="Arial"/>
                <w:b/>
                <w:sz w:val="20"/>
                <w:szCs w:val="20"/>
                <w:lang w:val="es-MX"/>
              </w:rPr>
            </w:rPrChange>
          </w:rPr>
          <w:delText>PARCELA 233</w:delText>
        </w:r>
      </w:del>
      <w:ins w:id="94" w:author="Nelly esther Hernandez" w:date="2017-07-09T16:21:00Z">
        <w:r w:rsidR="0028112A">
          <w:rPr>
            <w:rFonts w:ascii="Arial" w:hAnsi="Arial" w:cs="Arial"/>
            <w:b/>
            <w:color w:val="FF0000"/>
            <w:sz w:val="20"/>
            <w:szCs w:val="20"/>
            <w:lang w:val="es-MX"/>
          </w:rPr>
          <w:t>XXXXXXX</w:t>
        </w:r>
      </w:ins>
    </w:p>
    <w:p w:rsidR="00E11A1C" w:rsidRDefault="00E11A1C" w:rsidP="00E11A1C">
      <w:pPr>
        <w:jc w:val="both"/>
        <w:rPr>
          <w:rFonts w:ascii="Arial" w:hAnsi="Arial" w:cs="Arial"/>
          <w:sz w:val="20"/>
          <w:szCs w:val="20"/>
          <w:lang w:val="es-MX"/>
        </w:rPr>
      </w:pPr>
    </w:p>
    <w:p w:rsidR="00E11A1C" w:rsidRPr="0028112A" w:rsidRDefault="00E11A1C" w:rsidP="00E11A1C">
      <w:pPr>
        <w:jc w:val="both"/>
        <w:rPr>
          <w:rFonts w:ascii="Arial" w:hAnsi="Arial" w:cs="Arial"/>
          <w:color w:val="FF0000"/>
          <w:sz w:val="20"/>
          <w:szCs w:val="20"/>
          <w:lang w:val="es-MX"/>
          <w:rPrChange w:id="95" w:author="Nelly esther Hernandez" w:date="2017-07-09T16:21:00Z">
            <w:rPr>
              <w:rFonts w:ascii="Arial" w:hAnsi="Arial" w:cs="Arial"/>
              <w:sz w:val="20"/>
              <w:szCs w:val="20"/>
              <w:lang w:val="es-MX"/>
            </w:rPr>
          </w:rPrChange>
        </w:rPr>
      </w:pPr>
      <w:r>
        <w:rPr>
          <w:rFonts w:ascii="Arial" w:hAnsi="Arial" w:cs="Arial"/>
          <w:b/>
          <w:sz w:val="20"/>
          <w:szCs w:val="20"/>
          <w:lang w:val="es-MX"/>
        </w:rPr>
        <w:t xml:space="preserve">AL SUR: </w:t>
      </w:r>
      <w:r>
        <w:rPr>
          <w:rFonts w:ascii="Arial" w:hAnsi="Arial" w:cs="Arial"/>
          <w:sz w:val="20"/>
          <w:szCs w:val="20"/>
          <w:lang w:val="es-MX"/>
        </w:rPr>
        <w:t>MIDE</w:t>
      </w:r>
      <w:r>
        <w:rPr>
          <w:rFonts w:ascii="Arial" w:hAnsi="Arial" w:cs="Arial"/>
          <w:b/>
          <w:sz w:val="20"/>
          <w:szCs w:val="20"/>
          <w:lang w:val="es-MX"/>
        </w:rPr>
        <w:t xml:space="preserve"> </w:t>
      </w:r>
      <w:del w:id="96" w:author="Nelly esther Hernandez" w:date="2017-07-09T16:21:00Z">
        <w:r w:rsidRPr="0028112A" w:rsidDel="0028112A">
          <w:rPr>
            <w:rFonts w:ascii="Arial" w:hAnsi="Arial" w:cs="Arial"/>
            <w:b/>
            <w:color w:val="FF0000"/>
            <w:sz w:val="20"/>
            <w:szCs w:val="20"/>
            <w:lang w:val="es-MX"/>
            <w:rPrChange w:id="97" w:author="Nelly esther Hernandez" w:date="2017-07-09T16:21:00Z">
              <w:rPr>
                <w:rFonts w:ascii="Arial" w:hAnsi="Arial" w:cs="Arial"/>
                <w:b/>
                <w:sz w:val="20"/>
                <w:szCs w:val="20"/>
                <w:lang w:val="es-MX"/>
              </w:rPr>
            </w:rPrChange>
          </w:rPr>
          <w:fldChar w:fldCharType="begin"/>
        </w:r>
        <w:r w:rsidRPr="0028112A" w:rsidDel="0028112A">
          <w:rPr>
            <w:rFonts w:ascii="Arial" w:hAnsi="Arial" w:cs="Arial"/>
            <w:b/>
            <w:color w:val="FF0000"/>
            <w:sz w:val="20"/>
            <w:szCs w:val="20"/>
            <w:lang w:val="es-MX"/>
            <w:rPrChange w:id="98" w:author="Nelly esther Hernandez" w:date="2017-07-09T16:21:00Z">
              <w:rPr>
                <w:rFonts w:ascii="Arial" w:hAnsi="Arial" w:cs="Arial"/>
                <w:b/>
                <w:sz w:val="20"/>
                <w:szCs w:val="20"/>
                <w:lang w:val="es-MX"/>
              </w:rPr>
            </w:rPrChange>
          </w:rPr>
          <w:delInstrText xml:space="preserve"> MERGEFIELD "Sur" </w:delInstrText>
        </w:r>
        <w:r w:rsidRPr="0028112A" w:rsidDel="0028112A">
          <w:rPr>
            <w:rFonts w:ascii="Arial" w:hAnsi="Arial" w:cs="Arial"/>
            <w:b/>
            <w:color w:val="FF0000"/>
            <w:sz w:val="20"/>
            <w:szCs w:val="20"/>
            <w:lang w:val="es-MX"/>
            <w:rPrChange w:id="99" w:author="Nelly esther Hernandez" w:date="2017-07-09T16:21:00Z">
              <w:rPr>
                <w:rFonts w:ascii="Arial" w:hAnsi="Arial" w:cs="Arial"/>
                <w:b/>
                <w:sz w:val="20"/>
                <w:szCs w:val="20"/>
                <w:lang w:val="es-MX"/>
              </w:rPr>
            </w:rPrChange>
          </w:rPr>
          <w:fldChar w:fldCharType="separate"/>
        </w:r>
        <w:r w:rsidRPr="0028112A" w:rsidDel="0028112A">
          <w:rPr>
            <w:rFonts w:ascii="Arial" w:hAnsi="Arial" w:cs="Arial"/>
            <w:b/>
            <w:noProof/>
            <w:color w:val="FF0000"/>
            <w:sz w:val="20"/>
            <w:szCs w:val="20"/>
            <w:lang w:val="es-MX"/>
            <w:rPrChange w:id="100" w:author="Nelly esther Hernandez" w:date="2017-07-09T16:21:00Z">
              <w:rPr>
                <w:rFonts w:ascii="Arial" w:hAnsi="Arial" w:cs="Arial"/>
                <w:b/>
                <w:noProof/>
                <w:sz w:val="20"/>
                <w:szCs w:val="20"/>
                <w:lang w:val="es-MX"/>
              </w:rPr>
            </w:rPrChange>
          </w:rPr>
          <w:delText>10.00</w:delText>
        </w:r>
        <w:r w:rsidRPr="0028112A" w:rsidDel="0028112A">
          <w:rPr>
            <w:rFonts w:ascii="Arial" w:hAnsi="Arial" w:cs="Arial"/>
            <w:b/>
            <w:color w:val="FF0000"/>
            <w:sz w:val="20"/>
            <w:szCs w:val="20"/>
            <w:lang w:val="es-MX"/>
            <w:rPrChange w:id="101" w:author="Nelly esther Hernandez" w:date="2017-07-09T16:21:00Z">
              <w:rPr>
                <w:rFonts w:ascii="Arial" w:hAnsi="Arial" w:cs="Arial"/>
                <w:b/>
                <w:sz w:val="20"/>
                <w:szCs w:val="20"/>
                <w:lang w:val="es-MX"/>
              </w:rPr>
            </w:rPrChange>
          </w:rPr>
          <w:fldChar w:fldCharType="end"/>
        </w:r>
      </w:del>
      <w:ins w:id="102" w:author="Nelly esther Hernandez" w:date="2017-07-09T16:21:00Z">
        <w:r w:rsidR="0028112A">
          <w:rPr>
            <w:rFonts w:ascii="Arial" w:hAnsi="Arial" w:cs="Arial"/>
            <w:b/>
            <w:color w:val="FF0000"/>
            <w:sz w:val="20"/>
            <w:szCs w:val="20"/>
            <w:lang w:val="es-MX"/>
          </w:rPr>
          <w:t>XXXXX</w:t>
        </w:r>
      </w:ins>
      <w:r>
        <w:rPr>
          <w:rFonts w:ascii="Arial" w:hAnsi="Arial" w:cs="Arial"/>
          <w:sz w:val="20"/>
          <w:szCs w:val="20"/>
          <w:lang w:val="es-MX"/>
        </w:rPr>
        <w:t xml:space="preserve"> METROS Y COLINDA CON </w:t>
      </w:r>
      <w:del w:id="103" w:author="Nelly esther Hernandez" w:date="2017-07-09T16:21:00Z">
        <w:r w:rsidR="00702DF0" w:rsidRPr="0028112A" w:rsidDel="0028112A">
          <w:rPr>
            <w:rFonts w:ascii="Arial" w:hAnsi="Arial" w:cs="Arial"/>
            <w:b/>
            <w:color w:val="FF0000"/>
            <w:sz w:val="20"/>
            <w:szCs w:val="20"/>
            <w:lang w:val="es-MX"/>
            <w:rPrChange w:id="104" w:author="Nelly esther Hernandez" w:date="2017-07-09T16:21:00Z">
              <w:rPr>
                <w:rFonts w:ascii="Arial" w:hAnsi="Arial" w:cs="Arial"/>
                <w:b/>
                <w:sz w:val="20"/>
                <w:szCs w:val="20"/>
                <w:lang w:val="es-MX"/>
              </w:rPr>
            </w:rPrChange>
          </w:rPr>
          <w:delText>CIRCUITO PALMERA DEL VIAJERO</w:delText>
        </w:r>
      </w:del>
      <w:ins w:id="105" w:author="Nelly esther Hernandez" w:date="2017-07-09T16:21:00Z">
        <w:r w:rsidR="0028112A">
          <w:rPr>
            <w:rFonts w:ascii="Arial" w:hAnsi="Arial" w:cs="Arial"/>
            <w:b/>
            <w:color w:val="FF0000"/>
            <w:sz w:val="20"/>
            <w:szCs w:val="20"/>
            <w:lang w:val="es-MX"/>
          </w:rPr>
          <w:t>XXXXXXXXXXXXXXXX</w:t>
        </w:r>
      </w:ins>
    </w:p>
    <w:p w:rsidR="00E11A1C" w:rsidRDefault="00E11A1C" w:rsidP="00E11A1C">
      <w:pPr>
        <w:jc w:val="both"/>
        <w:rPr>
          <w:rFonts w:ascii="Arial" w:hAnsi="Arial" w:cs="Arial"/>
          <w:sz w:val="20"/>
          <w:szCs w:val="20"/>
          <w:lang w:val="es-MX"/>
        </w:rPr>
      </w:pPr>
    </w:p>
    <w:p w:rsidR="00E11A1C" w:rsidRPr="0028112A" w:rsidRDefault="00E11A1C" w:rsidP="00E11A1C">
      <w:pPr>
        <w:jc w:val="both"/>
        <w:rPr>
          <w:rFonts w:ascii="Arial" w:hAnsi="Arial" w:cs="Arial"/>
          <w:color w:val="FF0000"/>
          <w:sz w:val="20"/>
          <w:szCs w:val="20"/>
          <w:lang w:val="es-MX"/>
          <w:rPrChange w:id="106" w:author="Nelly esther Hernandez" w:date="2017-07-09T16:21:00Z">
            <w:rPr>
              <w:rFonts w:ascii="Arial" w:hAnsi="Arial" w:cs="Arial"/>
              <w:sz w:val="20"/>
              <w:szCs w:val="20"/>
              <w:lang w:val="es-MX"/>
            </w:rPr>
          </w:rPrChange>
        </w:rPr>
      </w:pPr>
      <w:r>
        <w:rPr>
          <w:rFonts w:ascii="Arial" w:hAnsi="Arial" w:cs="Arial"/>
          <w:b/>
          <w:sz w:val="20"/>
          <w:szCs w:val="20"/>
          <w:lang w:val="es-MX"/>
        </w:rPr>
        <w:t xml:space="preserve">AL ESTE: </w:t>
      </w:r>
      <w:r>
        <w:rPr>
          <w:rFonts w:ascii="Arial" w:hAnsi="Arial" w:cs="Arial"/>
          <w:sz w:val="20"/>
          <w:szCs w:val="20"/>
          <w:lang w:val="es-MX"/>
        </w:rPr>
        <w:t xml:space="preserve">MIDE </w:t>
      </w:r>
      <w:del w:id="107" w:author="Nelly esther Hernandez" w:date="2017-07-09T16:21:00Z">
        <w:r w:rsidRPr="0028112A" w:rsidDel="0028112A">
          <w:rPr>
            <w:rFonts w:ascii="Arial" w:hAnsi="Arial" w:cs="Arial"/>
            <w:b/>
            <w:color w:val="FF0000"/>
            <w:sz w:val="20"/>
            <w:szCs w:val="20"/>
            <w:lang w:val="es-MX"/>
            <w:rPrChange w:id="108" w:author="Nelly esther Hernandez" w:date="2017-07-09T16:21:00Z">
              <w:rPr>
                <w:rFonts w:ascii="Arial" w:hAnsi="Arial" w:cs="Arial"/>
                <w:b/>
                <w:sz w:val="20"/>
                <w:szCs w:val="20"/>
                <w:lang w:val="es-MX"/>
              </w:rPr>
            </w:rPrChange>
          </w:rPr>
          <w:fldChar w:fldCharType="begin"/>
        </w:r>
        <w:r w:rsidRPr="0028112A" w:rsidDel="0028112A">
          <w:rPr>
            <w:rFonts w:ascii="Arial" w:hAnsi="Arial" w:cs="Arial"/>
            <w:b/>
            <w:color w:val="FF0000"/>
            <w:sz w:val="20"/>
            <w:szCs w:val="20"/>
            <w:lang w:val="es-MX"/>
            <w:rPrChange w:id="109" w:author="Nelly esther Hernandez" w:date="2017-07-09T16:21:00Z">
              <w:rPr>
                <w:rFonts w:ascii="Arial" w:hAnsi="Arial" w:cs="Arial"/>
                <w:b/>
                <w:sz w:val="20"/>
                <w:szCs w:val="20"/>
                <w:lang w:val="es-MX"/>
              </w:rPr>
            </w:rPrChange>
          </w:rPr>
          <w:delInstrText xml:space="preserve"> MERGEFIELD "Este" </w:delInstrText>
        </w:r>
        <w:r w:rsidRPr="0028112A" w:rsidDel="0028112A">
          <w:rPr>
            <w:rFonts w:ascii="Arial" w:hAnsi="Arial" w:cs="Arial"/>
            <w:b/>
            <w:color w:val="FF0000"/>
            <w:sz w:val="20"/>
            <w:szCs w:val="20"/>
            <w:lang w:val="es-MX"/>
            <w:rPrChange w:id="110" w:author="Nelly esther Hernandez" w:date="2017-07-09T16:21:00Z">
              <w:rPr>
                <w:rFonts w:ascii="Arial" w:hAnsi="Arial" w:cs="Arial"/>
                <w:b/>
                <w:sz w:val="20"/>
                <w:szCs w:val="20"/>
                <w:lang w:val="es-MX"/>
              </w:rPr>
            </w:rPrChange>
          </w:rPr>
          <w:fldChar w:fldCharType="separate"/>
        </w:r>
        <w:r w:rsidRPr="0028112A" w:rsidDel="0028112A">
          <w:rPr>
            <w:rFonts w:ascii="Arial" w:hAnsi="Arial" w:cs="Arial"/>
            <w:b/>
            <w:noProof/>
            <w:color w:val="FF0000"/>
            <w:sz w:val="20"/>
            <w:szCs w:val="20"/>
            <w:lang w:val="es-MX"/>
            <w:rPrChange w:id="111" w:author="Nelly esther Hernandez" w:date="2017-07-09T16:21:00Z">
              <w:rPr>
                <w:rFonts w:ascii="Arial" w:hAnsi="Arial" w:cs="Arial"/>
                <w:b/>
                <w:noProof/>
                <w:sz w:val="20"/>
                <w:szCs w:val="20"/>
                <w:lang w:val="es-MX"/>
              </w:rPr>
            </w:rPrChange>
          </w:rPr>
          <w:delText>15.00</w:delText>
        </w:r>
        <w:r w:rsidRPr="0028112A" w:rsidDel="0028112A">
          <w:rPr>
            <w:rFonts w:ascii="Arial" w:hAnsi="Arial" w:cs="Arial"/>
            <w:b/>
            <w:color w:val="FF0000"/>
            <w:sz w:val="20"/>
            <w:szCs w:val="20"/>
            <w:lang w:val="es-MX"/>
            <w:rPrChange w:id="112" w:author="Nelly esther Hernandez" w:date="2017-07-09T16:21:00Z">
              <w:rPr>
                <w:rFonts w:ascii="Arial" w:hAnsi="Arial" w:cs="Arial"/>
                <w:b/>
                <w:sz w:val="20"/>
                <w:szCs w:val="20"/>
                <w:lang w:val="es-MX"/>
              </w:rPr>
            </w:rPrChange>
          </w:rPr>
          <w:fldChar w:fldCharType="end"/>
        </w:r>
      </w:del>
      <w:ins w:id="113" w:author="Nelly esther Hernandez" w:date="2017-07-09T16:21:00Z">
        <w:r w:rsidR="0028112A">
          <w:rPr>
            <w:rFonts w:ascii="Arial" w:hAnsi="Arial" w:cs="Arial"/>
            <w:b/>
            <w:color w:val="FF0000"/>
            <w:sz w:val="20"/>
            <w:szCs w:val="20"/>
            <w:lang w:val="es-MX"/>
          </w:rPr>
          <w:t>XXXXX</w:t>
        </w:r>
      </w:ins>
      <w:r>
        <w:rPr>
          <w:rFonts w:ascii="Arial" w:hAnsi="Arial" w:cs="Arial"/>
          <w:sz w:val="20"/>
          <w:szCs w:val="20"/>
          <w:lang w:val="es-MX"/>
        </w:rPr>
        <w:t xml:space="preserve"> METROS Y COLINDA CON  </w:t>
      </w:r>
      <w:del w:id="114" w:author="Nelly esther Hernandez" w:date="2017-07-09T16:21:00Z">
        <w:r w:rsidR="00D0563B" w:rsidRPr="0028112A" w:rsidDel="0028112A">
          <w:rPr>
            <w:rFonts w:ascii="Arial" w:hAnsi="Arial" w:cs="Arial"/>
            <w:b/>
            <w:color w:val="FF0000"/>
            <w:sz w:val="20"/>
            <w:szCs w:val="20"/>
            <w:lang w:val="es-MX"/>
            <w:rPrChange w:id="115" w:author="Nelly esther Hernandez" w:date="2017-07-09T16:21:00Z">
              <w:rPr>
                <w:rFonts w:ascii="Arial" w:hAnsi="Arial" w:cs="Arial"/>
                <w:b/>
                <w:sz w:val="20"/>
                <w:szCs w:val="20"/>
                <w:lang w:val="es-MX"/>
              </w:rPr>
            </w:rPrChange>
          </w:rPr>
          <w:delText>LOTE 7</w:delText>
        </w:r>
      </w:del>
      <w:ins w:id="116" w:author="Nelly esther Hernandez" w:date="2017-07-09T16:21:00Z">
        <w:r w:rsidR="0028112A">
          <w:rPr>
            <w:rFonts w:ascii="Arial" w:hAnsi="Arial" w:cs="Arial"/>
            <w:b/>
            <w:color w:val="FF0000"/>
            <w:sz w:val="20"/>
            <w:szCs w:val="20"/>
            <w:lang w:val="es-MX"/>
          </w:rPr>
          <w:t>XXXXXX</w:t>
        </w:r>
      </w:ins>
    </w:p>
    <w:p w:rsidR="00E11A1C" w:rsidRDefault="00E11A1C" w:rsidP="00E11A1C">
      <w:pPr>
        <w:jc w:val="both"/>
        <w:rPr>
          <w:rFonts w:ascii="Arial" w:hAnsi="Arial" w:cs="Arial"/>
          <w:sz w:val="20"/>
          <w:szCs w:val="20"/>
          <w:lang w:val="es-MX"/>
        </w:rPr>
      </w:pPr>
    </w:p>
    <w:p w:rsidR="00E11A1C" w:rsidRDefault="00E11A1C" w:rsidP="00E11A1C">
      <w:pPr>
        <w:jc w:val="both"/>
        <w:rPr>
          <w:rFonts w:ascii="Arial" w:hAnsi="Arial" w:cs="Arial"/>
          <w:b/>
          <w:sz w:val="20"/>
          <w:szCs w:val="20"/>
          <w:lang w:val="es-MX"/>
        </w:rPr>
      </w:pPr>
      <w:r>
        <w:rPr>
          <w:rFonts w:ascii="Arial" w:hAnsi="Arial" w:cs="Arial"/>
          <w:b/>
          <w:sz w:val="20"/>
          <w:szCs w:val="20"/>
          <w:lang w:val="es-MX"/>
        </w:rPr>
        <w:t>AL OESTE:</w:t>
      </w:r>
      <w:r>
        <w:rPr>
          <w:rFonts w:ascii="Arial" w:hAnsi="Arial" w:cs="Arial"/>
          <w:sz w:val="20"/>
          <w:szCs w:val="20"/>
          <w:lang w:val="es-MX"/>
        </w:rPr>
        <w:t xml:space="preserve"> MIDE </w:t>
      </w:r>
      <w:del w:id="117" w:author="Nelly esther Hernandez" w:date="2017-07-09T16:22:00Z">
        <w:r w:rsidRPr="0028112A" w:rsidDel="0028112A">
          <w:rPr>
            <w:rFonts w:ascii="Arial" w:hAnsi="Arial" w:cs="Arial"/>
            <w:b/>
            <w:color w:val="FF0000"/>
            <w:sz w:val="20"/>
            <w:szCs w:val="20"/>
            <w:lang w:val="es-MX"/>
            <w:rPrChange w:id="118" w:author="Nelly esther Hernandez" w:date="2017-07-09T16:22:00Z">
              <w:rPr>
                <w:rFonts w:ascii="Arial" w:hAnsi="Arial" w:cs="Arial"/>
                <w:b/>
                <w:sz w:val="20"/>
                <w:szCs w:val="20"/>
                <w:lang w:val="es-MX"/>
              </w:rPr>
            </w:rPrChange>
          </w:rPr>
          <w:fldChar w:fldCharType="begin"/>
        </w:r>
        <w:r w:rsidRPr="0028112A" w:rsidDel="0028112A">
          <w:rPr>
            <w:rFonts w:ascii="Arial" w:hAnsi="Arial" w:cs="Arial"/>
            <w:b/>
            <w:color w:val="FF0000"/>
            <w:sz w:val="20"/>
            <w:szCs w:val="20"/>
            <w:lang w:val="es-MX"/>
            <w:rPrChange w:id="119" w:author="Nelly esther Hernandez" w:date="2017-07-09T16:22:00Z">
              <w:rPr>
                <w:rFonts w:ascii="Arial" w:hAnsi="Arial" w:cs="Arial"/>
                <w:b/>
                <w:sz w:val="20"/>
                <w:szCs w:val="20"/>
                <w:lang w:val="es-MX"/>
              </w:rPr>
            </w:rPrChange>
          </w:rPr>
          <w:delInstrText xml:space="preserve"> MERGEFIELD "Oeste" </w:delInstrText>
        </w:r>
        <w:r w:rsidRPr="0028112A" w:rsidDel="0028112A">
          <w:rPr>
            <w:rFonts w:ascii="Arial" w:hAnsi="Arial" w:cs="Arial"/>
            <w:b/>
            <w:color w:val="FF0000"/>
            <w:sz w:val="20"/>
            <w:szCs w:val="20"/>
            <w:lang w:val="es-MX"/>
            <w:rPrChange w:id="120" w:author="Nelly esther Hernandez" w:date="2017-07-09T16:22:00Z">
              <w:rPr>
                <w:rFonts w:ascii="Arial" w:hAnsi="Arial" w:cs="Arial"/>
                <w:b/>
                <w:sz w:val="20"/>
                <w:szCs w:val="20"/>
                <w:lang w:val="es-MX"/>
              </w:rPr>
            </w:rPrChange>
          </w:rPr>
          <w:fldChar w:fldCharType="separate"/>
        </w:r>
        <w:r w:rsidRPr="0028112A" w:rsidDel="0028112A">
          <w:rPr>
            <w:rFonts w:ascii="Arial" w:hAnsi="Arial" w:cs="Arial"/>
            <w:b/>
            <w:noProof/>
            <w:color w:val="FF0000"/>
            <w:sz w:val="20"/>
            <w:szCs w:val="20"/>
            <w:lang w:val="es-MX"/>
            <w:rPrChange w:id="121" w:author="Nelly esther Hernandez" w:date="2017-07-09T16:22:00Z">
              <w:rPr>
                <w:rFonts w:ascii="Arial" w:hAnsi="Arial" w:cs="Arial"/>
                <w:b/>
                <w:noProof/>
                <w:sz w:val="20"/>
                <w:szCs w:val="20"/>
                <w:lang w:val="es-MX"/>
              </w:rPr>
            </w:rPrChange>
          </w:rPr>
          <w:delText>15.00</w:delText>
        </w:r>
        <w:r w:rsidRPr="0028112A" w:rsidDel="0028112A">
          <w:rPr>
            <w:rFonts w:ascii="Arial" w:hAnsi="Arial" w:cs="Arial"/>
            <w:b/>
            <w:color w:val="FF0000"/>
            <w:sz w:val="20"/>
            <w:szCs w:val="20"/>
            <w:lang w:val="es-MX"/>
            <w:rPrChange w:id="122" w:author="Nelly esther Hernandez" w:date="2017-07-09T16:22:00Z">
              <w:rPr>
                <w:rFonts w:ascii="Arial" w:hAnsi="Arial" w:cs="Arial"/>
                <w:b/>
                <w:sz w:val="20"/>
                <w:szCs w:val="20"/>
                <w:lang w:val="es-MX"/>
              </w:rPr>
            </w:rPrChange>
          </w:rPr>
          <w:fldChar w:fldCharType="end"/>
        </w:r>
      </w:del>
      <w:ins w:id="123" w:author="Nelly esther Hernandez" w:date="2017-07-09T16:22:00Z">
        <w:r w:rsidR="0028112A">
          <w:rPr>
            <w:rFonts w:ascii="Arial" w:hAnsi="Arial" w:cs="Arial"/>
            <w:b/>
            <w:color w:val="FF0000"/>
            <w:sz w:val="20"/>
            <w:szCs w:val="20"/>
            <w:lang w:val="es-MX"/>
          </w:rPr>
          <w:t>XXXXX</w:t>
        </w:r>
      </w:ins>
      <w:r>
        <w:rPr>
          <w:rFonts w:ascii="Arial" w:hAnsi="Arial" w:cs="Arial"/>
          <w:sz w:val="20"/>
          <w:szCs w:val="20"/>
          <w:lang w:val="es-MX"/>
        </w:rPr>
        <w:t xml:space="preserve"> METROS Y COLINDA CON </w:t>
      </w:r>
      <w:del w:id="124" w:author="Nelly esther Hernandez" w:date="2017-07-09T16:22:00Z">
        <w:r w:rsidR="00D0563B" w:rsidRPr="0028112A" w:rsidDel="0028112A">
          <w:rPr>
            <w:rFonts w:ascii="Arial" w:hAnsi="Arial" w:cs="Arial"/>
            <w:b/>
            <w:color w:val="FF0000"/>
            <w:sz w:val="20"/>
            <w:szCs w:val="20"/>
            <w:lang w:val="es-MX"/>
            <w:rPrChange w:id="125" w:author="Nelly esther Hernandez" w:date="2017-07-09T16:22:00Z">
              <w:rPr>
                <w:rFonts w:ascii="Arial" w:hAnsi="Arial" w:cs="Arial"/>
                <w:b/>
                <w:sz w:val="20"/>
                <w:szCs w:val="20"/>
                <w:lang w:val="es-MX"/>
              </w:rPr>
            </w:rPrChange>
          </w:rPr>
          <w:delText>LOTE 5</w:delText>
        </w:r>
      </w:del>
      <w:ins w:id="126" w:author="Nelly esther Hernandez" w:date="2017-07-09T16:22:00Z">
        <w:r w:rsidR="0028112A">
          <w:rPr>
            <w:rFonts w:ascii="Arial" w:hAnsi="Arial" w:cs="Arial"/>
            <w:b/>
            <w:color w:val="FF0000"/>
            <w:sz w:val="20"/>
            <w:szCs w:val="20"/>
            <w:lang w:val="es-MX"/>
          </w:rPr>
          <w:t>XXXXX</w:t>
        </w:r>
      </w:ins>
    </w:p>
    <w:p w:rsidR="00E11A1C" w:rsidRDefault="00E11A1C" w:rsidP="00E11A1C">
      <w:pPr>
        <w:jc w:val="both"/>
        <w:rPr>
          <w:rFonts w:ascii="Arial" w:hAnsi="Arial" w:cs="Arial"/>
          <w:sz w:val="20"/>
          <w:szCs w:val="20"/>
          <w:lang w:val="es-MX"/>
        </w:rPr>
      </w:pPr>
    </w:p>
    <w:p w:rsidR="00E11A1C" w:rsidRDefault="00E11A1C" w:rsidP="00E11A1C">
      <w:pPr>
        <w:jc w:val="both"/>
        <w:rPr>
          <w:rFonts w:ascii="Arial" w:hAnsi="Arial" w:cs="Arial"/>
          <w:sz w:val="20"/>
          <w:szCs w:val="20"/>
          <w:lang w:val="es-MX"/>
        </w:rPr>
      </w:pPr>
    </w:p>
    <w:p w:rsidR="00E11A1C" w:rsidRDefault="00E11A1C" w:rsidP="00E11A1C">
      <w:pPr>
        <w:jc w:val="both"/>
        <w:rPr>
          <w:rFonts w:ascii="Arial" w:hAnsi="Arial" w:cs="Arial"/>
          <w:sz w:val="20"/>
          <w:szCs w:val="20"/>
          <w:lang w:val="es-MX"/>
        </w:rPr>
      </w:pPr>
      <w:r>
        <w:rPr>
          <w:rFonts w:ascii="Arial" w:hAnsi="Arial" w:cs="Arial"/>
          <w:sz w:val="20"/>
          <w:szCs w:val="20"/>
          <w:lang w:val="es-MX"/>
        </w:rPr>
        <w:t xml:space="preserve">TENIENDO UNA SUPERFICIE TOTAL DE </w:t>
      </w:r>
      <w:del w:id="127" w:author="Nelly esther Hernandez" w:date="2017-07-09T16:22:00Z">
        <w:r w:rsidRPr="0028112A" w:rsidDel="0028112A">
          <w:rPr>
            <w:rFonts w:ascii="Arial" w:hAnsi="Arial" w:cs="Arial"/>
            <w:b/>
            <w:color w:val="FF0000"/>
            <w:sz w:val="20"/>
            <w:szCs w:val="20"/>
            <w:lang w:val="es-MX"/>
            <w:rPrChange w:id="128" w:author="Nelly esther Hernandez" w:date="2017-07-09T16:22:00Z">
              <w:rPr>
                <w:rFonts w:ascii="Arial" w:hAnsi="Arial" w:cs="Arial"/>
                <w:b/>
                <w:sz w:val="20"/>
                <w:szCs w:val="20"/>
                <w:lang w:val="es-MX"/>
              </w:rPr>
            </w:rPrChange>
          </w:rPr>
          <w:fldChar w:fldCharType="begin"/>
        </w:r>
        <w:r w:rsidRPr="0028112A" w:rsidDel="0028112A">
          <w:rPr>
            <w:rFonts w:ascii="Arial" w:hAnsi="Arial" w:cs="Arial"/>
            <w:b/>
            <w:color w:val="FF0000"/>
            <w:sz w:val="20"/>
            <w:szCs w:val="20"/>
            <w:lang w:val="es-MX"/>
            <w:rPrChange w:id="129" w:author="Nelly esther Hernandez" w:date="2017-07-09T16:22:00Z">
              <w:rPr>
                <w:rFonts w:ascii="Arial" w:hAnsi="Arial" w:cs="Arial"/>
                <w:b/>
                <w:sz w:val="20"/>
                <w:szCs w:val="20"/>
                <w:lang w:val="es-MX"/>
              </w:rPr>
            </w:rPrChange>
          </w:rPr>
          <w:delInstrText xml:space="preserve"> MERGEFIELD "Superficie" </w:delInstrText>
        </w:r>
        <w:r w:rsidRPr="0028112A" w:rsidDel="0028112A">
          <w:rPr>
            <w:rFonts w:ascii="Arial" w:hAnsi="Arial" w:cs="Arial"/>
            <w:b/>
            <w:color w:val="FF0000"/>
            <w:sz w:val="20"/>
            <w:szCs w:val="20"/>
            <w:lang w:val="es-MX"/>
            <w:rPrChange w:id="130" w:author="Nelly esther Hernandez" w:date="2017-07-09T16:22:00Z">
              <w:rPr>
                <w:rFonts w:ascii="Arial" w:hAnsi="Arial" w:cs="Arial"/>
                <w:b/>
                <w:sz w:val="20"/>
                <w:szCs w:val="20"/>
                <w:lang w:val="es-MX"/>
              </w:rPr>
            </w:rPrChange>
          </w:rPr>
          <w:fldChar w:fldCharType="separate"/>
        </w:r>
        <w:r w:rsidRPr="0028112A" w:rsidDel="0028112A">
          <w:rPr>
            <w:rFonts w:ascii="Arial" w:hAnsi="Arial" w:cs="Arial"/>
            <w:b/>
            <w:noProof/>
            <w:color w:val="FF0000"/>
            <w:sz w:val="20"/>
            <w:szCs w:val="20"/>
            <w:lang w:val="es-MX"/>
            <w:rPrChange w:id="131" w:author="Nelly esther Hernandez" w:date="2017-07-09T16:22:00Z">
              <w:rPr>
                <w:rFonts w:ascii="Arial" w:hAnsi="Arial" w:cs="Arial"/>
                <w:b/>
                <w:noProof/>
                <w:sz w:val="20"/>
                <w:szCs w:val="20"/>
                <w:lang w:val="es-MX"/>
              </w:rPr>
            </w:rPrChange>
          </w:rPr>
          <w:delText>150</w:delText>
        </w:r>
        <w:r w:rsidRPr="0028112A" w:rsidDel="0028112A">
          <w:rPr>
            <w:rFonts w:ascii="Arial" w:hAnsi="Arial" w:cs="Arial"/>
            <w:b/>
            <w:color w:val="FF0000"/>
            <w:sz w:val="20"/>
            <w:szCs w:val="20"/>
            <w:lang w:val="es-MX"/>
            <w:rPrChange w:id="132" w:author="Nelly esther Hernandez" w:date="2017-07-09T16:22:00Z">
              <w:rPr>
                <w:rFonts w:ascii="Arial" w:hAnsi="Arial" w:cs="Arial"/>
                <w:b/>
                <w:sz w:val="20"/>
                <w:szCs w:val="20"/>
                <w:lang w:val="es-MX"/>
              </w:rPr>
            </w:rPrChange>
          </w:rPr>
          <w:fldChar w:fldCharType="end"/>
        </w:r>
        <w:r w:rsidRPr="0028112A" w:rsidDel="0028112A">
          <w:rPr>
            <w:rFonts w:ascii="Arial" w:hAnsi="Arial" w:cs="Arial"/>
            <w:b/>
            <w:color w:val="FF0000"/>
            <w:sz w:val="20"/>
            <w:szCs w:val="20"/>
            <w:lang w:val="es-MX"/>
            <w:rPrChange w:id="133" w:author="Nelly esther Hernandez" w:date="2017-07-09T16:22:00Z">
              <w:rPr>
                <w:rFonts w:ascii="Arial" w:hAnsi="Arial" w:cs="Arial"/>
                <w:b/>
                <w:sz w:val="20"/>
                <w:szCs w:val="20"/>
                <w:lang w:val="es-MX"/>
              </w:rPr>
            </w:rPrChange>
          </w:rPr>
          <w:delText>.00</w:delText>
        </w:r>
        <w:r w:rsidRPr="0028112A" w:rsidDel="0028112A">
          <w:rPr>
            <w:rFonts w:ascii="Arial" w:hAnsi="Arial" w:cs="Arial"/>
            <w:color w:val="FF0000"/>
            <w:sz w:val="20"/>
            <w:szCs w:val="20"/>
            <w:lang w:val="es-MX"/>
            <w:rPrChange w:id="134" w:author="Nelly esther Hernandez" w:date="2017-07-09T16:22:00Z">
              <w:rPr>
                <w:rFonts w:ascii="Arial" w:hAnsi="Arial" w:cs="Arial"/>
                <w:sz w:val="20"/>
                <w:szCs w:val="20"/>
                <w:lang w:val="es-MX"/>
              </w:rPr>
            </w:rPrChange>
          </w:rPr>
          <w:delText xml:space="preserve"> </w:delText>
        </w:r>
      </w:del>
      <w:ins w:id="135" w:author="Nelly esther Hernandez" w:date="2017-07-09T16:22:00Z">
        <w:r w:rsidR="0028112A">
          <w:rPr>
            <w:rFonts w:ascii="Arial" w:hAnsi="Arial" w:cs="Arial"/>
            <w:b/>
            <w:color w:val="FF0000"/>
            <w:sz w:val="20"/>
            <w:szCs w:val="20"/>
            <w:lang w:val="es-MX"/>
          </w:rPr>
          <w:t xml:space="preserve">XXXXXX </w:t>
        </w:r>
      </w:ins>
      <w:r>
        <w:rPr>
          <w:rFonts w:ascii="Arial" w:hAnsi="Arial" w:cs="Arial"/>
          <w:sz w:val="20"/>
          <w:szCs w:val="20"/>
          <w:lang w:val="es-MX"/>
        </w:rPr>
        <w:t xml:space="preserve">METROS CUADRADOS, EL COSTO TOTAL DE LA OPERACIÓN SERÁ DE </w:t>
      </w:r>
      <w:del w:id="136" w:author="Nelly esther Hernandez" w:date="2017-07-09T16:22:00Z">
        <w:r w:rsidRPr="0028112A" w:rsidDel="0028112A">
          <w:rPr>
            <w:rFonts w:ascii="Arial" w:hAnsi="Arial" w:cs="Arial"/>
            <w:b/>
            <w:color w:val="FF0000"/>
            <w:sz w:val="20"/>
            <w:szCs w:val="20"/>
            <w:lang w:val="es-MX"/>
            <w:rPrChange w:id="137" w:author="Nelly esther Hernandez" w:date="2017-07-09T16:22:00Z">
              <w:rPr>
                <w:rFonts w:ascii="Arial" w:hAnsi="Arial" w:cs="Arial"/>
                <w:b/>
                <w:sz w:val="20"/>
                <w:szCs w:val="20"/>
                <w:lang w:val="es-MX"/>
              </w:rPr>
            </w:rPrChange>
          </w:rPr>
          <w:fldChar w:fldCharType="begin"/>
        </w:r>
        <w:r w:rsidRPr="0028112A" w:rsidDel="0028112A">
          <w:rPr>
            <w:rFonts w:ascii="Arial" w:hAnsi="Arial" w:cs="Arial"/>
            <w:b/>
            <w:color w:val="FF0000"/>
            <w:sz w:val="20"/>
            <w:szCs w:val="20"/>
            <w:lang w:val="es-MX"/>
            <w:rPrChange w:id="138" w:author="Nelly esther Hernandez" w:date="2017-07-09T16:22:00Z">
              <w:rPr>
                <w:rFonts w:ascii="Arial" w:hAnsi="Arial" w:cs="Arial"/>
                <w:b/>
                <w:sz w:val="20"/>
                <w:szCs w:val="20"/>
                <w:lang w:val="es-MX"/>
              </w:rPr>
            </w:rPrChange>
          </w:rPr>
          <w:delInstrText xml:space="preserve"> MERGEFIELD  Costo_Total \# $#,##0.00 \* MERGEFORMAT </w:delInstrText>
        </w:r>
        <w:r w:rsidRPr="0028112A" w:rsidDel="0028112A">
          <w:rPr>
            <w:rFonts w:ascii="Arial" w:hAnsi="Arial" w:cs="Arial"/>
            <w:b/>
            <w:color w:val="FF0000"/>
            <w:sz w:val="20"/>
            <w:szCs w:val="20"/>
            <w:lang w:val="es-MX"/>
            <w:rPrChange w:id="139" w:author="Nelly esther Hernandez" w:date="2017-07-09T16:22:00Z">
              <w:rPr>
                <w:rFonts w:ascii="Arial" w:hAnsi="Arial" w:cs="Arial"/>
                <w:b/>
                <w:sz w:val="20"/>
                <w:szCs w:val="20"/>
                <w:lang w:val="es-MX"/>
              </w:rPr>
            </w:rPrChange>
          </w:rPr>
          <w:fldChar w:fldCharType="separate"/>
        </w:r>
        <w:r w:rsidRPr="0028112A" w:rsidDel="0028112A">
          <w:rPr>
            <w:rFonts w:ascii="Arial" w:hAnsi="Arial" w:cs="Arial"/>
            <w:b/>
            <w:noProof/>
            <w:color w:val="FF0000"/>
            <w:sz w:val="20"/>
            <w:szCs w:val="20"/>
            <w:lang w:val="es-MX"/>
            <w:rPrChange w:id="140" w:author="Nelly esther Hernandez" w:date="2017-07-09T16:22:00Z">
              <w:rPr>
                <w:rFonts w:ascii="Arial" w:hAnsi="Arial" w:cs="Arial"/>
                <w:b/>
                <w:noProof/>
                <w:sz w:val="20"/>
                <w:szCs w:val="20"/>
                <w:lang w:val="es-MX"/>
              </w:rPr>
            </w:rPrChange>
          </w:rPr>
          <w:delText>$54,000.00</w:delText>
        </w:r>
        <w:r w:rsidRPr="0028112A" w:rsidDel="0028112A">
          <w:rPr>
            <w:rFonts w:ascii="Arial" w:hAnsi="Arial" w:cs="Arial"/>
            <w:b/>
            <w:color w:val="FF0000"/>
            <w:sz w:val="20"/>
            <w:szCs w:val="20"/>
            <w:lang w:val="es-MX"/>
            <w:rPrChange w:id="141" w:author="Nelly esther Hernandez" w:date="2017-07-09T16:22:00Z">
              <w:rPr>
                <w:rFonts w:ascii="Arial" w:hAnsi="Arial" w:cs="Arial"/>
                <w:b/>
                <w:sz w:val="20"/>
                <w:szCs w:val="20"/>
                <w:lang w:val="es-MX"/>
              </w:rPr>
            </w:rPrChange>
          </w:rPr>
          <w:fldChar w:fldCharType="end"/>
        </w:r>
        <w:r w:rsidRPr="0028112A" w:rsidDel="0028112A">
          <w:rPr>
            <w:rFonts w:ascii="Arial" w:hAnsi="Arial" w:cs="Arial"/>
            <w:b/>
            <w:color w:val="FF0000"/>
            <w:sz w:val="20"/>
            <w:szCs w:val="20"/>
            <w:lang w:val="es-MX"/>
            <w:rPrChange w:id="142" w:author="Nelly esther Hernandez" w:date="2017-07-09T16:22:00Z">
              <w:rPr>
                <w:rFonts w:ascii="Arial" w:hAnsi="Arial" w:cs="Arial"/>
                <w:b/>
                <w:sz w:val="20"/>
                <w:szCs w:val="20"/>
                <w:lang w:val="es-MX"/>
              </w:rPr>
            </w:rPrChange>
          </w:rPr>
          <w:delText xml:space="preserve"> </w:delText>
        </w:r>
        <w:r w:rsidRPr="0028112A" w:rsidDel="0028112A">
          <w:rPr>
            <w:rFonts w:ascii="Arial" w:hAnsi="Arial" w:cs="Arial"/>
            <w:b/>
            <w:color w:val="FF0000"/>
            <w:sz w:val="20"/>
            <w:szCs w:val="20"/>
            <w:lang w:val="es-MX"/>
            <w:rPrChange w:id="143" w:author="Nelly esther Hernandez" w:date="2017-07-09T16:22:00Z">
              <w:rPr>
                <w:rFonts w:ascii="Arial" w:hAnsi="Arial" w:cs="Arial"/>
                <w:b/>
                <w:sz w:val="20"/>
                <w:szCs w:val="20"/>
                <w:lang w:val="es-MX"/>
              </w:rPr>
            </w:rPrChange>
          </w:rPr>
          <w:fldChar w:fldCharType="begin"/>
        </w:r>
        <w:r w:rsidRPr="0028112A" w:rsidDel="0028112A">
          <w:rPr>
            <w:rFonts w:ascii="Arial" w:hAnsi="Arial" w:cs="Arial"/>
            <w:b/>
            <w:color w:val="FF0000"/>
            <w:sz w:val="20"/>
            <w:szCs w:val="20"/>
            <w:lang w:val="es-MX"/>
            <w:rPrChange w:id="144" w:author="Nelly esther Hernandez" w:date="2017-07-09T16:22:00Z">
              <w:rPr>
                <w:rFonts w:ascii="Arial" w:hAnsi="Arial" w:cs="Arial"/>
                <w:b/>
                <w:sz w:val="20"/>
                <w:szCs w:val="20"/>
                <w:lang w:val="es-MX"/>
              </w:rPr>
            </w:rPrChange>
          </w:rPr>
          <w:delInstrText xml:space="preserve"> MERGEFIELD "Letra_1" </w:delInstrText>
        </w:r>
        <w:r w:rsidRPr="0028112A" w:rsidDel="0028112A">
          <w:rPr>
            <w:rFonts w:ascii="Arial" w:hAnsi="Arial" w:cs="Arial"/>
            <w:b/>
            <w:color w:val="FF0000"/>
            <w:sz w:val="20"/>
            <w:szCs w:val="20"/>
            <w:lang w:val="es-MX"/>
            <w:rPrChange w:id="145" w:author="Nelly esther Hernandez" w:date="2017-07-09T16:22:00Z">
              <w:rPr>
                <w:rFonts w:ascii="Arial" w:hAnsi="Arial" w:cs="Arial"/>
                <w:b/>
                <w:sz w:val="20"/>
                <w:szCs w:val="20"/>
                <w:lang w:val="es-MX"/>
              </w:rPr>
            </w:rPrChange>
          </w:rPr>
          <w:fldChar w:fldCharType="separate"/>
        </w:r>
        <w:r w:rsidRPr="0028112A" w:rsidDel="0028112A">
          <w:rPr>
            <w:rFonts w:ascii="Arial" w:hAnsi="Arial" w:cs="Arial"/>
            <w:b/>
            <w:noProof/>
            <w:color w:val="FF0000"/>
            <w:sz w:val="20"/>
            <w:szCs w:val="20"/>
            <w:lang w:val="es-MX"/>
            <w:rPrChange w:id="146" w:author="Nelly esther Hernandez" w:date="2017-07-09T16:22:00Z">
              <w:rPr>
                <w:rFonts w:ascii="Arial" w:hAnsi="Arial" w:cs="Arial"/>
                <w:b/>
                <w:noProof/>
                <w:sz w:val="20"/>
                <w:szCs w:val="20"/>
                <w:lang w:val="es-MX"/>
              </w:rPr>
            </w:rPrChange>
          </w:rPr>
          <w:delText>( CINCUENTA Y CUATRO MIL PESOS 00/100 M.N.)</w:delText>
        </w:r>
        <w:r w:rsidRPr="0028112A" w:rsidDel="0028112A">
          <w:rPr>
            <w:rFonts w:ascii="Arial" w:hAnsi="Arial" w:cs="Arial"/>
            <w:b/>
            <w:color w:val="FF0000"/>
            <w:sz w:val="20"/>
            <w:szCs w:val="20"/>
            <w:lang w:val="es-MX"/>
            <w:rPrChange w:id="147" w:author="Nelly esther Hernandez" w:date="2017-07-09T16:22:00Z">
              <w:rPr>
                <w:rFonts w:ascii="Arial" w:hAnsi="Arial" w:cs="Arial"/>
                <w:b/>
                <w:sz w:val="20"/>
                <w:szCs w:val="20"/>
                <w:lang w:val="es-MX"/>
              </w:rPr>
            </w:rPrChange>
          </w:rPr>
          <w:fldChar w:fldCharType="end"/>
        </w:r>
        <w:r w:rsidRPr="0028112A" w:rsidDel="0028112A">
          <w:rPr>
            <w:rFonts w:ascii="Arial" w:hAnsi="Arial" w:cs="Arial"/>
            <w:b/>
            <w:color w:val="FF0000"/>
            <w:sz w:val="20"/>
            <w:szCs w:val="20"/>
            <w:lang w:val="es-MX"/>
            <w:rPrChange w:id="148" w:author="Nelly esther Hernandez" w:date="2017-07-09T16:22:00Z">
              <w:rPr>
                <w:rFonts w:ascii="Arial" w:hAnsi="Arial" w:cs="Arial"/>
                <w:b/>
                <w:sz w:val="20"/>
                <w:szCs w:val="20"/>
                <w:lang w:val="es-MX"/>
              </w:rPr>
            </w:rPrChange>
          </w:rPr>
          <w:delText>,</w:delText>
        </w:r>
      </w:del>
      <w:ins w:id="149" w:author="Nelly esther Hernandez" w:date="2017-07-09T16:22:00Z">
        <w:r w:rsidR="0028112A">
          <w:rPr>
            <w:rFonts w:ascii="Arial" w:hAnsi="Arial" w:cs="Arial"/>
            <w:b/>
            <w:color w:val="FF0000"/>
            <w:sz w:val="20"/>
            <w:szCs w:val="20"/>
            <w:lang w:val="es-MX"/>
          </w:rPr>
          <w:t>XXXXXXXXXXXXXX</w:t>
        </w:r>
      </w:ins>
      <w:r>
        <w:rPr>
          <w:rFonts w:ascii="Arial" w:hAnsi="Arial" w:cs="Arial"/>
          <w:sz w:val="20"/>
          <w:szCs w:val="20"/>
          <w:lang w:val="es-MX"/>
        </w:rPr>
        <w:t xml:space="preserve"> LA CUAL SERÁ CUBIERTA POR EL CESIONARIO, DE LA SIGUIENTE MANERA:</w:t>
      </w:r>
    </w:p>
    <w:p w:rsidR="00E11A1C" w:rsidRDefault="00E11A1C" w:rsidP="00E11A1C">
      <w:pPr>
        <w:jc w:val="both"/>
        <w:rPr>
          <w:rFonts w:ascii="Arial" w:hAnsi="Arial" w:cs="Arial"/>
          <w:sz w:val="20"/>
          <w:szCs w:val="20"/>
          <w:lang w:val="es-MX"/>
        </w:rPr>
      </w:pPr>
    </w:p>
    <w:p w:rsidR="00E11A1C" w:rsidRDefault="00E11A1C" w:rsidP="00E11A1C">
      <w:pPr>
        <w:jc w:val="both"/>
        <w:rPr>
          <w:rFonts w:ascii="Arial" w:hAnsi="Arial" w:cs="Arial"/>
          <w:b/>
          <w:sz w:val="20"/>
          <w:szCs w:val="20"/>
          <w:lang w:val="es-MX"/>
        </w:rPr>
      </w:pPr>
      <w:r>
        <w:rPr>
          <w:rFonts w:ascii="Arial" w:hAnsi="Arial" w:cs="Arial"/>
          <w:sz w:val="20"/>
          <w:szCs w:val="20"/>
          <w:lang w:val="es-MX"/>
        </w:rPr>
        <w:t xml:space="preserve">CON UN ENGANCHE </w:t>
      </w:r>
      <w:del w:id="150" w:author="Nelly esther Hernandez" w:date="2017-07-09T16:22:00Z">
        <w:r w:rsidRPr="0028112A" w:rsidDel="0028112A">
          <w:rPr>
            <w:rFonts w:ascii="Arial" w:hAnsi="Arial" w:cs="Arial"/>
            <w:b/>
            <w:color w:val="FF0000"/>
            <w:sz w:val="20"/>
            <w:szCs w:val="20"/>
            <w:lang w:val="es-MX"/>
            <w:rPrChange w:id="151" w:author="Nelly esther Hernandez" w:date="2017-07-09T16:22:00Z">
              <w:rPr>
                <w:rFonts w:ascii="Arial" w:hAnsi="Arial" w:cs="Arial"/>
                <w:b/>
                <w:sz w:val="20"/>
                <w:szCs w:val="20"/>
                <w:lang w:val="es-MX"/>
              </w:rPr>
            </w:rPrChange>
          </w:rPr>
          <w:fldChar w:fldCharType="begin"/>
        </w:r>
        <w:r w:rsidRPr="0028112A" w:rsidDel="0028112A">
          <w:rPr>
            <w:rFonts w:ascii="Arial" w:hAnsi="Arial" w:cs="Arial"/>
            <w:b/>
            <w:color w:val="FF0000"/>
            <w:sz w:val="20"/>
            <w:szCs w:val="20"/>
            <w:lang w:val="es-MX"/>
            <w:rPrChange w:id="152" w:author="Nelly esther Hernandez" w:date="2017-07-09T16:22:00Z">
              <w:rPr>
                <w:rFonts w:ascii="Arial" w:hAnsi="Arial" w:cs="Arial"/>
                <w:b/>
                <w:sz w:val="20"/>
                <w:szCs w:val="20"/>
                <w:lang w:val="es-MX"/>
              </w:rPr>
            </w:rPrChange>
          </w:rPr>
          <w:delInstrText xml:space="preserve"> MERGEFIELD  Enganche \# $#,##0.00 \* MERGEFORMAT </w:delInstrText>
        </w:r>
        <w:r w:rsidRPr="0028112A" w:rsidDel="0028112A">
          <w:rPr>
            <w:rFonts w:ascii="Arial" w:hAnsi="Arial" w:cs="Arial"/>
            <w:b/>
            <w:color w:val="FF0000"/>
            <w:sz w:val="20"/>
            <w:szCs w:val="20"/>
            <w:lang w:val="es-MX"/>
            <w:rPrChange w:id="153" w:author="Nelly esther Hernandez" w:date="2017-07-09T16:22:00Z">
              <w:rPr>
                <w:rFonts w:ascii="Arial" w:hAnsi="Arial" w:cs="Arial"/>
                <w:b/>
                <w:sz w:val="20"/>
                <w:szCs w:val="20"/>
                <w:lang w:val="es-MX"/>
              </w:rPr>
            </w:rPrChange>
          </w:rPr>
          <w:fldChar w:fldCharType="separate"/>
        </w:r>
        <w:r w:rsidRPr="0028112A" w:rsidDel="0028112A">
          <w:rPr>
            <w:rFonts w:ascii="Arial" w:hAnsi="Arial" w:cs="Arial"/>
            <w:b/>
            <w:noProof/>
            <w:color w:val="FF0000"/>
            <w:sz w:val="20"/>
            <w:szCs w:val="20"/>
            <w:lang w:val="es-MX"/>
            <w:rPrChange w:id="154" w:author="Nelly esther Hernandez" w:date="2017-07-09T16:22:00Z">
              <w:rPr>
                <w:rFonts w:ascii="Arial" w:hAnsi="Arial" w:cs="Arial"/>
                <w:b/>
                <w:noProof/>
                <w:sz w:val="20"/>
                <w:szCs w:val="20"/>
                <w:lang w:val="es-MX"/>
              </w:rPr>
            </w:rPrChange>
          </w:rPr>
          <w:delText>$4,000.00</w:delText>
        </w:r>
        <w:r w:rsidRPr="0028112A" w:rsidDel="0028112A">
          <w:rPr>
            <w:rFonts w:ascii="Arial" w:hAnsi="Arial" w:cs="Arial"/>
            <w:b/>
            <w:color w:val="FF0000"/>
            <w:sz w:val="20"/>
            <w:szCs w:val="20"/>
            <w:lang w:val="es-MX"/>
            <w:rPrChange w:id="155" w:author="Nelly esther Hernandez" w:date="2017-07-09T16:22:00Z">
              <w:rPr>
                <w:rFonts w:ascii="Arial" w:hAnsi="Arial" w:cs="Arial"/>
                <w:b/>
                <w:sz w:val="20"/>
                <w:szCs w:val="20"/>
                <w:lang w:val="es-MX"/>
              </w:rPr>
            </w:rPrChange>
          </w:rPr>
          <w:fldChar w:fldCharType="end"/>
        </w:r>
      </w:del>
      <w:ins w:id="156" w:author="Nelly esther Hernandez" w:date="2017-07-09T16:22:00Z">
        <w:r w:rsidR="0028112A">
          <w:rPr>
            <w:rFonts w:ascii="Arial" w:hAnsi="Arial" w:cs="Arial"/>
            <w:b/>
            <w:color w:val="FF0000"/>
            <w:sz w:val="20"/>
            <w:szCs w:val="20"/>
            <w:lang w:val="es-MX"/>
          </w:rPr>
          <w:t>XXXXXX</w:t>
        </w:r>
      </w:ins>
      <w:r>
        <w:rPr>
          <w:rFonts w:ascii="Arial" w:hAnsi="Arial" w:cs="Arial"/>
          <w:b/>
          <w:sz w:val="20"/>
          <w:szCs w:val="20"/>
          <w:lang w:val="es-MX"/>
        </w:rPr>
        <w:t xml:space="preserve"> </w:t>
      </w:r>
      <w:ins w:id="157" w:author="Nelly esther Hernandez" w:date="2017-07-09T16:23:00Z">
        <w:r w:rsidR="0028112A">
          <w:rPr>
            <w:rFonts w:ascii="Arial" w:hAnsi="Arial" w:cs="Arial"/>
            <w:b/>
            <w:sz w:val="20"/>
            <w:szCs w:val="20"/>
            <w:lang w:val="es-MX"/>
          </w:rPr>
          <w:t>(</w:t>
        </w:r>
      </w:ins>
      <w:del w:id="158" w:author="Nelly esther Hernandez" w:date="2017-07-09T16:23:00Z">
        <w:r w:rsidDel="0028112A">
          <w:rPr>
            <w:rFonts w:ascii="Arial" w:hAnsi="Arial" w:cs="Arial"/>
            <w:b/>
            <w:sz w:val="20"/>
            <w:szCs w:val="20"/>
            <w:lang w:val="es-MX"/>
          </w:rPr>
          <w:fldChar w:fldCharType="begin"/>
        </w:r>
        <w:r w:rsidDel="0028112A">
          <w:rPr>
            <w:rFonts w:ascii="Arial" w:hAnsi="Arial" w:cs="Arial"/>
            <w:b/>
            <w:sz w:val="20"/>
            <w:szCs w:val="20"/>
            <w:lang w:val="es-MX"/>
          </w:rPr>
          <w:delInstrText xml:space="preserve"> MERGEFIELD "Letra_2" </w:delInstrText>
        </w:r>
        <w:r w:rsidDel="0028112A">
          <w:rPr>
            <w:rFonts w:ascii="Arial" w:hAnsi="Arial" w:cs="Arial"/>
            <w:b/>
            <w:sz w:val="20"/>
            <w:szCs w:val="20"/>
            <w:lang w:val="es-MX"/>
          </w:rPr>
          <w:fldChar w:fldCharType="separate"/>
        </w:r>
        <w:r w:rsidRPr="0028112A" w:rsidDel="0028112A">
          <w:rPr>
            <w:rFonts w:ascii="Arial" w:hAnsi="Arial" w:cs="Arial"/>
            <w:b/>
            <w:noProof/>
            <w:color w:val="FF0000"/>
            <w:sz w:val="20"/>
            <w:szCs w:val="20"/>
            <w:lang w:val="es-MX"/>
            <w:rPrChange w:id="159" w:author="Nelly esther Hernandez" w:date="2017-07-09T16:23:00Z">
              <w:rPr>
                <w:rFonts w:ascii="Arial" w:hAnsi="Arial" w:cs="Arial"/>
                <w:b/>
                <w:noProof/>
                <w:sz w:val="20"/>
                <w:szCs w:val="20"/>
                <w:lang w:val="es-MX"/>
              </w:rPr>
            </w:rPrChange>
          </w:rPr>
          <w:delText>( CUATRO MIL PESOS 00/100 M.N</w:delText>
        </w:r>
        <w:r w:rsidDel="0028112A">
          <w:rPr>
            <w:rFonts w:ascii="Arial" w:hAnsi="Arial" w:cs="Arial"/>
            <w:b/>
            <w:noProof/>
            <w:sz w:val="20"/>
            <w:szCs w:val="20"/>
            <w:lang w:val="es-MX"/>
          </w:rPr>
          <w:delText>.)</w:delText>
        </w:r>
        <w:r w:rsidDel="0028112A">
          <w:rPr>
            <w:rFonts w:ascii="Arial" w:hAnsi="Arial" w:cs="Arial"/>
            <w:b/>
            <w:sz w:val="20"/>
            <w:szCs w:val="20"/>
            <w:lang w:val="es-MX"/>
          </w:rPr>
          <w:fldChar w:fldCharType="end"/>
        </w:r>
      </w:del>
      <w:ins w:id="160" w:author="Nelly esther Hernandez" w:date="2017-07-09T16:23:00Z">
        <w:r w:rsidR="0028112A">
          <w:rPr>
            <w:rFonts w:ascii="Arial" w:hAnsi="Arial" w:cs="Arial"/>
            <w:b/>
            <w:sz w:val="20"/>
            <w:szCs w:val="20"/>
            <w:lang w:val="es-MX"/>
          </w:rPr>
          <w:fldChar w:fldCharType="begin"/>
        </w:r>
        <w:r w:rsidR="0028112A">
          <w:rPr>
            <w:rFonts w:ascii="Arial" w:hAnsi="Arial" w:cs="Arial"/>
            <w:b/>
            <w:sz w:val="20"/>
            <w:szCs w:val="20"/>
            <w:lang w:val="es-MX"/>
          </w:rPr>
          <w:instrText xml:space="preserve"> MERGEFIELD "Letra_2" </w:instrText>
        </w:r>
        <w:r w:rsidR="0028112A">
          <w:rPr>
            <w:rFonts w:ascii="Arial" w:hAnsi="Arial" w:cs="Arial"/>
            <w:b/>
            <w:sz w:val="20"/>
            <w:szCs w:val="20"/>
            <w:lang w:val="es-MX"/>
          </w:rPr>
          <w:fldChar w:fldCharType="separate"/>
        </w:r>
        <w:r w:rsidR="0028112A">
          <w:rPr>
            <w:rFonts w:ascii="Arial" w:hAnsi="Arial" w:cs="Arial"/>
            <w:b/>
            <w:noProof/>
            <w:color w:val="FF0000"/>
            <w:sz w:val="20"/>
            <w:szCs w:val="20"/>
            <w:lang w:val="es-MX"/>
          </w:rPr>
          <w:t>XXXXXXXXXXXXXXX</w:t>
        </w:r>
        <w:r w:rsidR="0028112A">
          <w:rPr>
            <w:rFonts w:ascii="Arial" w:hAnsi="Arial" w:cs="Arial"/>
            <w:b/>
            <w:noProof/>
            <w:sz w:val="20"/>
            <w:szCs w:val="20"/>
            <w:lang w:val="es-MX"/>
          </w:rPr>
          <w:t>.)</w:t>
        </w:r>
        <w:r w:rsidR="0028112A">
          <w:rPr>
            <w:rFonts w:ascii="Arial" w:hAnsi="Arial" w:cs="Arial"/>
            <w:b/>
            <w:sz w:val="20"/>
            <w:szCs w:val="20"/>
            <w:lang w:val="es-MX"/>
          </w:rPr>
          <w:fldChar w:fldCharType="end"/>
        </w:r>
      </w:ins>
      <w:r>
        <w:rPr>
          <w:rFonts w:ascii="Arial" w:hAnsi="Arial" w:cs="Arial"/>
          <w:sz w:val="20"/>
          <w:szCs w:val="20"/>
          <w:lang w:val="es-MX"/>
        </w:rPr>
        <w:t xml:space="preserve"> QUE SE PAGA EN EFECTIVO A LA FIRMA DEL PRESENTE CONTRATO Y UN SALDO DE </w:t>
      </w:r>
      <w:del w:id="161" w:author="Nelly esther Hernandez" w:date="2017-07-09T16:23:00Z">
        <w:r w:rsidRPr="0028112A" w:rsidDel="0028112A">
          <w:rPr>
            <w:rFonts w:ascii="Arial" w:hAnsi="Arial" w:cs="Arial"/>
            <w:b/>
            <w:color w:val="FF0000"/>
            <w:sz w:val="20"/>
            <w:szCs w:val="20"/>
            <w:lang w:val="es-MX"/>
            <w:rPrChange w:id="162" w:author="Nelly esther Hernandez" w:date="2017-07-09T16:23:00Z">
              <w:rPr>
                <w:rFonts w:ascii="Arial" w:hAnsi="Arial" w:cs="Arial"/>
                <w:b/>
                <w:sz w:val="20"/>
                <w:szCs w:val="20"/>
                <w:lang w:val="es-MX"/>
              </w:rPr>
            </w:rPrChange>
          </w:rPr>
          <w:fldChar w:fldCharType="begin"/>
        </w:r>
        <w:r w:rsidRPr="0028112A" w:rsidDel="0028112A">
          <w:rPr>
            <w:rFonts w:ascii="Arial" w:hAnsi="Arial" w:cs="Arial"/>
            <w:b/>
            <w:color w:val="FF0000"/>
            <w:sz w:val="20"/>
            <w:szCs w:val="20"/>
            <w:lang w:val="es-MX"/>
            <w:rPrChange w:id="163" w:author="Nelly esther Hernandez" w:date="2017-07-09T16:23:00Z">
              <w:rPr>
                <w:rFonts w:ascii="Arial" w:hAnsi="Arial" w:cs="Arial"/>
                <w:b/>
                <w:sz w:val="20"/>
                <w:szCs w:val="20"/>
                <w:lang w:val="es-MX"/>
              </w:rPr>
            </w:rPrChange>
          </w:rPr>
          <w:delInstrText xml:space="preserve"> MERGEFIELD  Saldo \# $#,##0.00 \* MERGEFORMAT </w:delInstrText>
        </w:r>
        <w:r w:rsidRPr="0028112A" w:rsidDel="0028112A">
          <w:rPr>
            <w:rFonts w:ascii="Arial" w:hAnsi="Arial" w:cs="Arial"/>
            <w:b/>
            <w:color w:val="FF0000"/>
            <w:sz w:val="20"/>
            <w:szCs w:val="20"/>
            <w:lang w:val="es-MX"/>
            <w:rPrChange w:id="164" w:author="Nelly esther Hernandez" w:date="2017-07-09T16:23:00Z">
              <w:rPr>
                <w:rFonts w:ascii="Arial" w:hAnsi="Arial" w:cs="Arial"/>
                <w:b/>
                <w:sz w:val="20"/>
                <w:szCs w:val="20"/>
                <w:lang w:val="es-MX"/>
              </w:rPr>
            </w:rPrChange>
          </w:rPr>
          <w:fldChar w:fldCharType="separate"/>
        </w:r>
        <w:r w:rsidRPr="0028112A" w:rsidDel="0028112A">
          <w:rPr>
            <w:rFonts w:ascii="Arial" w:hAnsi="Arial" w:cs="Arial"/>
            <w:b/>
            <w:noProof/>
            <w:color w:val="FF0000"/>
            <w:sz w:val="20"/>
            <w:szCs w:val="20"/>
            <w:lang w:val="es-MX"/>
            <w:rPrChange w:id="165" w:author="Nelly esther Hernandez" w:date="2017-07-09T16:23:00Z">
              <w:rPr>
                <w:rFonts w:ascii="Arial" w:hAnsi="Arial" w:cs="Arial"/>
                <w:b/>
                <w:noProof/>
                <w:sz w:val="20"/>
                <w:szCs w:val="20"/>
                <w:lang w:val="es-MX"/>
              </w:rPr>
            </w:rPrChange>
          </w:rPr>
          <w:delText>$50,000.00</w:delText>
        </w:r>
        <w:r w:rsidRPr="0028112A" w:rsidDel="0028112A">
          <w:rPr>
            <w:rFonts w:ascii="Arial" w:hAnsi="Arial" w:cs="Arial"/>
            <w:b/>
            <w:color w:val="FF0000"/>
            <w:sz w:val="20"/>
            <w:szCs w:val="20"/>
            <w:lang w:val="es-MX"/>
            <w:rPrChange w:id="166" w:author="Nelly esther Hernandez" w:date="2017-07-09T16:23:00Z">
              <w:rPr>
                <w:rFonts w:ascii="Arial" w:hAnsi="Arial" w:cs="Arial"/>
                <w:b/>
                <w:sz w:val="20"/>
                <w:szCs w:val="20"/>
                <w:lang w:val="es-MX"/>
              </w:rPr>
            </w:rPrChange>
          </w:rPr>
          <w:fldChar w:fldCharType="end"/>
        </w:r>
        <w:r w:rsidRPr="0028112A" w:rsidDel="0028112A">
          <w:rPr>
            <w:rFonts w:ascii="Arial" w:hAnsi="Arial" w:cs="Arial"/>
            <w:b/>
            <w:color w:val="FF0000"/>
            <w:sz w:val="20"/>
            <w:szCs w:val="20"/>
            <w:lang w:val="es-MX"/>
            <w:rPrChange w:id="167" w:author="Nelly esther Hernandez" w:date="2017-07-09T16:23:00Z">
              <w:rPr>
                <w:rFonts w:ascii="Arial" w:hAnsi="Arial" w:cs="Arial"/>
                <w:b/>
                <w:sz w:val="20"/>
                <w:szCs w:val="20"/>
                <w:lang w:val="es-MX"/>
              </w:rPr>
            </w:rPrChange>
          </w:rPr>
          <w:delText xml:space="preserve"> </w:delText>
        </w:r>
        <w:r w:rsidRPr="0028112A" w:rsidDel="0028112A">
          <w:rPr>
            <w:rFonts w:ascii="Arial" w:hAnsi="Arial" w:cs="Arial"/>
            <w:b/>
            <w:color w:val="FF0000"/>
            <w:sz w:val="20"/>
            <w:szCs w:val="20"/>
            <w:lang w:val="es-MX"/>
            <w:rPrChange w:id="168" w:author="Nelly esther Hernandez" w:date="2017-07-09T16:23:00Z">
              <w:rPr>
                <w:rFonts w:ascii="Arial" w:hAnsi="Arial" w:cs="Arial"/>
                <w:b/>
                <w:sz w:val="20"/>
                <w:szCs w:val="20"/>
                <w:lang w:val="es-MX"/>
              </w:rPr>
            </w:rPrChange>
          </w:rPr>
          <w:fldChar w:fldCharType="begin"/>
        </w:r>
        <w:r w:rsidRPr="0028112A" w:rsidDel="0028112A">
          <w:rPr>
            <w:rFonts w:ascii="Arial" w:hAnsi="Arial" w:cs="Arial"/>
            <w:b/>
            <w:color w:val="FF0000"/>
            <w:sz w:val="20"/>
            <w:szCs w:val="20"/>
            <w:lang w:val="es-MX"/>
            <w:rPrChange w:id="169" w:author="Nelly esther Hernandez" w:date="2017-07-09T16:23:00Z">
              <w:rPr>
                <w:rFonts w:ascii="Arial" w:hAnsi="Arial" w:cs="Arial"/>
                <w:b/>
                <w:sz w:val="20"/>
                <w:szCs w:val="20"/>
                <w:lang w:val="es-MX"/>
              </w:rPr>
            </w:rPrChange>
          </w:rPr>
          <w:delInstrText xml:space="preserve"> MERGEFIELD "Letra_3" </w:delInstrText>
        </w:r>
        <w:r w:rsidRPr="0028112A" w:rsidDel="0028112A">
          <w:rPr>
            <w:rFonts w:ascii="Arial" w:hAnsi="Arial" w:cs="Arial"/>
            <w:b/>
            <w:color w:val="FF0000"/>
            <w:sz w:val="20"/>
            <w:szCs w:val="20"/>
            <w:lang w:val="es-MX"/>
            <w:rPrChange w:id="170" w:author="Nelly esther Hernandez" w:date="2017-07-09T16:23:00Z">
              <w:rPr>
                <w:rFonts w:ascii="Arial" w:hAnsi="Arial" w:cs="Arial"/>
                <w:b/>
                <w:sz w:val="20"/>
                <w:szCs w:val="20"/>
                <w:lang w:val="es-MX"/>
              </w:rPr>
            </w:rPrChange>
          </w:rPr>
          <w:fldChar w:fldCharType="separate"/>
        </w:r>
        <w:r w:rsidRPr="0028112A" w:rsidDel="0028112A">
          <w:rPr>
            <w:rFonts w:ascii="Arial" w:hAnsi="Arial" w:cs="Arial"/>
            <w:b/>
            <w:noProof/>
            <w:color w:val="FF0000"/>
            <w:sz w:val="20"/>
            <w:szCs w:val="20"/>
            <w:lang w:val="es-MX"/>
            <w:rPrChange w:id="171" w:author="Nelly esther Hernandez" w:date="2017-07-09T16:23:00Z">
              <w:rPr>
                <w:rFonts w:ascii="Arial" w:hAnsi="Arial" w:cs="Arial"/>
                <w:b/>
                <w:noProof/>
                <w:sz w:val="20"/>
                <w:szCs w:val="20"/>
                <w:lang w:val="es-MX"/>
              </w:rPr>
            </w:rPrChange>
          </w:rPr>
          <w:delText>( CINCUENTA MIL PESOS 00/100 M.N.)</w:delText>
        </w:r>
        <w:r w:rsidRPr="0028112A" w:rsidDel="0028112A">
          <w:rPr>
            <w:rFonts w:ascii="Arial" w:hAnsi="Arial" w:cs="Arial"/>
            <w:b/>
            <w:color w:val="FF0000"/>
            <w:sz w:val="20"/>
            <w:szCs w:val="20"/>
            <w:lang w:val="es-MX"/>
            <w:rPrChange w:id="172" w:author="Nelly esther Hernandez" w:date="2017-07-09T16:23:00Z">
              <w:rPr>
                <w:rFonts w:ascii="Arial" w:hAnsi="Arial" w:cs="Arial"/>
                <w:b/>
                <w:sz w:val="20"/>
                <w:szCs w:val="20"/>
                <w:lang w:val="es-MX"/>
              </w:rPr>
            </w:rPrChange>
          </w:rPr>
          <w:fldChar w:fldCharType="end"/>
        </w:r>
      </w:del>
      <w:ins w:id="173" w:author="Nelly esther Hernandez" w:date="2017-07-09T16:23:00Z">
        <w:r w:rsidR="0028112A">
          <w:rPr>
            <w:rFonts w:ascii="Arial" w:hAnsi="Arial" w:cs="Arial"/>
            <w:b/>
            <w:color w:val="FF0000"/>
            <w:sz w:val="20"/>
            <w:szCs w:val="20"/>
            <w:lang w:val="es-MX"/>
          </w:rPr>
          <w:t>XXXXXXXXXXXXXXXXXXXXXXX</w:t>
        </w:r>
      </w:ins>
      <w:r>
        <w:rPr>
          <w:rFonts w:ascii="Arial" w:hAnsi="Arial" w:cs="Arial"/>
          <w:sz w:val="20"/>
          <w:szCs w:val="20"/>
          <w:lang w:val="es-MX"/>
        </w:rPr>
        <w:t xml:space="preserve"> QUE SERÁ CUBIERTO EN </w:t>
      </w:r>
      <w:del w:id="174" w:author="Nelly esther Hernandez" w:date="2017-07-09T16:23:00Z">
        <w:r w:rsidRPr="0028112A" w:rsidDel="0028112A">
          <w:rPr>
            <w:rFonts w:ascii="Arial" w:hAnsi="Arial" w:cs="Arial"/>
            <w:b/>
            <w:color w:val="FF0000"/>
            <w:sz w:val="20"/>
            <w:szCs w:val="20"/>
            <w:lang w:val="es-MX"/>
            <w:rPrChange w:id="175" w:author="Nelly esther Hernandez" w:date="2017-07-09T16:23:00Z">
              <w:rPr>
                <w:rFonts w:ascii="Arial" w:hAnsi="Arial" w:cs="Arial"/>
                <w:b/>
                <w:sz w:val="20"/>
                <w:szCs w:val="20"/>
                <w:lang w:val="es-MX"/>
              </w:rPr>
            </w:rPrChange>
          </w:rPr>
          <w:fldChar w:fldCharType="begin"/>
        </w:r>
        <w:r w:rsidRPr="0028112A" w:rsidDel="0028112A">
          <w:rPr>
            <w:rFonts w:ascii="Arial" w:hAnsi="Arial" w:cs="Arial"/>
            <w:b/>
            <w:color w:val="FF0000"/>
            <w:sz w:val="20"/>
            <w:szCs w:val="20"/>
            <w:lang w:val="es-MX"/>
            <w:rPrChange w:id="176" w:author="Nelly esther Hernandez" w:date="2017-07-09T16:23:00Z">
              <w:rPr>
                <w:rFonts w:ascii="Arial" w:hAnsi="Arial" w:cs="Arial"/>
                <w:b/>
                <w:sz w:val="20"/>
                <w:szCs w:val="20"/>
                <w:lang w:val="es-MX"/>
              </w:rPr>
            </w:rPrChange>
          </w:rPr>
          <w:delInstrText xml:space="preserve"> MERGEFIELD "Meses" </w:delInstrText>
        </w:r>
        <w:r w:rsidRPr="0028112A" w:rsidDel="0028112A">
          <w:rPr>
            <w:rFonts w:ascii="Arial" w:hAnsi="Arial" w:cs="Arial"/>
            <w:b/>
            <w:color w:val="FF0000"/>
            <w:sz w:val="20"/>
            <w:szCs w:val="20"/>
            <w:lang w:val="es-MX"/>
            <w:rPrChange w:id="177" w:author="Nelly esther Hernandez" w:date="2017-07-09T16:23:00Z">
              <w:rPr>
                <w:rFonts w:ascii="Arial" w:hAnsi="Arial" w:cs="Arial"/>
                <w:b/>
                <w:sz w:val="20"/>
                <w:szCs w:val="20"/>
                <w:lang w:val="es-MX"/>
              </w:rPr>
            </w:rPrChange>
          </w:rPr>
          <w:fldChar w:fldCharType="separate"/>
        </w:r>
        <w:r w:rsidRPr="0028112A" w:rsidDel="0028112A">
          <w:rPr>
            <w:rFonts w:ascii="Arial" w:hAnsi="Arial" w:cs="Arial"/>
            <w:b/>
            <w:noProof/>
            <w:color w:val="FF0000"/>
            <w:sz w:val="20"/>
            <w:szCs w:val="20"/>
            <w:lang w:val="es-MX"/>
            <w:rPrChange w:id="178" w:author="Nelly esther Hernandez" w:date="2017-07-09T16:23:00Z">
              <w:rPr>
                <w:rFonts w:ascii="Arial" w:hAnsi="Arial" w:cs="Arial"/>
                <w:b/>
                <w:noProof/>
                <w:sz w:val="20"/>
                <w:szCs w:val="20"/>
                <w:lang w:val="es-MX"/>
              </w:rPr>
            </w:rPrChange>
          </w:rPr>
          <w:delText>50</w:delText>
        </w:r>
        <w:r w:rsidRPr="0028112A" w:rsidDel="0028112A">
          <w:rPr>
            <w:rFonts w:ascii="Arial" w:hAnsi="Arial" w:cs="Arial"/>
            <w:b/>
            <w:color w:val="FF0000"/>
            <w:sz w:val="20"/>
            <w:szCs w:val="20"/>
            <w:lang w:val="es-MX"/>
            <w:rPrChange w:id="179" w:author="Nelly esther Hernandez" w:date="2017-07-09T16:23:00Z">
              <w:rPr>
                <w:rFonts w:ascii="Arial" w:hAnsi="Arial" w:cs="Arial"/>
                <w:b/>
                <w:sz w:val="20"/>
                <w:szCs w:val="20"/>
                <w:lang w:val="es-MX"/>
              </w:rPr>
            </w:rPrChange>
          </w:rPr>
          <w:fldChar w:fldCharType="end"/>
        </w:r>
        <w:r w:rsidRPr="0028112A" w:rsidDel="0028112A">
          <w:rPr>
            <w:rFonts w:ascii="Arial" w:hAnsi="Arial" w:cs="Arial"/>
            <w:b/>
            <w:color w:val="FF0000"/>
            <w:sz w:val="20"/>
            <w:szCs w:val="20"/>
            <w:lang w:val="es-MX"/>
            <w:rPrChange w:id="180" w:author="Nelly esther Hernandez" w:date="2017-07-09T16:23:00Z">
              <w:rPr>
                <w:rFonts w:ascii="Arial" w:hAnsi="Arial" w:cs="Arial"/>
                <w:b/>
                <w:sz w:val="20"/>
                <w:szCs w:val="20"/>
                <w:lang w:val="es-MX"/>
              </w:rPr>
            </w:rPrChange>
          </w:rPr>
          <w:delText xml:space="preserve"> </w:delText>
        </w:r>
      </w:del>
      <w:ins w:id="181" w:author="Nelly esther Hernandez" w:date="2017-07-09T16:23:00Z">
        <w:r w:rsidR="0028112A">
          <w:rPr>
            <w:rFonts w:ascii="Arial" w:hAnsi="Arial" w:cs="Arial"/>
            <w:b/>
            <w:color w:val="FF0000"/>
            <w:sz w:val="20"/>
            <w:szCs w:val="20"/>
            <w:lang w:val="es-MX"/>
          </w:rPr>
          <w:t>XX</w:t>
        </w:r>
        <w:r w:rsidR="0028112A" w:rsidRPr="0028112A">
          <w:rPr>
            <w:rFonts w:ascii="Arial" w:hAnsi="Arial" w:cs="Arial"/>
            <w:b/>
            <w:color w:val="FF0000"/>
            <w:sz w:val="20"/>
            <w:szCs w:val="20"/>
            <w:lang w:val="es-MX"/>
            <w:rPrChange w:id="182" w:author="Nelly esther Hernandez" w:date="2017-07-09T16:23:00Z">
              <w:rPr>
                <w:rFonts w:ascii="Arial" w:hAnsi="Arial" w:cs="Arial"/>
                <w:b/>
                <w:sz w:val="20"/>
                <w:szCs w:val="20"/>
                <w:lang w:val="es-MX"/>
              </w:rPr>
            </w:rPrChange>
          </w:rPr>
          <w:t xml:space="preserve"> </w:t>
        </w:r>
      </w:ins>
      <w:r>
        <w:rPr>
          <w:rFonts w:ascii="Arial" w:hAnsi="Arial" w:cs="Arial"/>
          <w:sz w:val="20"/>
          <w:szCs w:val="20"/>
          <w:lang w:val="es-MX"/>
        </w:rPr>
        <w:t xml:space="preserve">MENSUALIDADES DE </w:t>
      </w:r>
      <w:del w:id="183" w:author="Nelly esther Hernandez" w:date="2017-07-09T16:23:00Z">
        <w:r w:rsidRPr="0028112A" w:rsidDel="0028112A">
          <w:rPr>
            <w:rFonts w:ascii="Arial" w:hAnsi="Arial" w:cs="Arial"/>
            <w:b/>
            <w:color w:val="FF0000"/>
            <w:sz w:val="20"/>
            <w:szCs w:val="20"/>
            <w:lang w:val="es-MX"/>
            <w:rPrChange w:id="184" w:author="Nelly esther Hernandez" w:date="2017-07-09T16:23:00Z">
              <w:rPr>
                <w:rFonts w:ascii="Arial" w:hAnsi="Arial" w:cs="Arial"/>
                <w:b/>
                <w:sz w:val="20"/>
                <w:szCs w:val="20"/>
                <w:lang w:val="es-MX"/>
              </w:rPr>
            </w:rPrChange>
          </w:rPr>
          <w:fldChar w:fldCharType="begin"/>
        </w:r>
        <w:r w:rsidRPr="0028112A" w:rsidDel="0028112A">
          <w:rPr>
            <w:rFonts w:ascii="Arial" w:hAnsi="Arial" w:cs="Arial"/>
            <w:b/>
            <w:color w:val="FF0000"/>
            <w:sz w:val="20"/>
            <w:szCs w:val="20"/>
            <w:lang w:val="es-MX"/>
            <w:rPrChange w:id="185" w:author="Nelly esther Hernandez" w:date="2017-07-09T16:23:00Z">
              <w:rPr>
                <w:rFonts w:ascii="Arial" w:hAnsi="Arial" w:cs="Arial"/>
                <w:b/>
                <w:sz w:val="20"/>
                <w:szCs w:val="20"/>
                <w:lang w:val="es-MX"/>
              </w:rPr>
            </w:rPrChange>
          </w:rPr>
          <w:delInstrText xml:space="preserve"> MERGEFIELD  Mensualidad \# $#,##0.00 \* MERGEFORMAT </w:delInstrText>
        </w:r>
        <w:r w:rsidRPr="0028112A" w:rsidDel="0028112A">
          <w:rPr>
            <w:rFonts w:ascii="Arial" w:hAnsi="Arial" w:cs="Arial"/>
            <w:b/>
            <w:color w:val="FF0000"/>
            <w:sz w:val="20"/>
            <w:szCs w:val="20"/>
            <w:lang w:val="es-MX"/>
            <w:rPrChange w:id="186" w:author="Nelly esther Hernandez" w:date="2017-07-09T16:23:00Z">
              <w:rPr>
                <w:rFonts w:ascii="Arial" w:hAnsi="Arial" w:cs="Arial"/>
                <w:b/>
                <w:sz w:val="20"/>
                <w:szCs w:val="20"/>
                <w:lang w:val="es-MX"/>
              </w:rPr>
            </w:rPrChange>
          </w:rPr>
          <w:fldChar w:fldCharType="separate"/>
        </w:r>
        <w:r w:rsidRPr="0028112A" w:rsidDel="0028112A">
          <w:rPr>
            <w:rFonts w:ascii="Arial" w:hAnsi="Arial" w:cs="Arial"/>
            <w:b/>
            <w:noProof/>
            <w:color w:val="FF0000"/>
            <w:sz w:val="20"/>
            <w:szCs w:val="20"/>
            <w:lang w:val="es-MX"/>
            <w:rPrChange w:id="187" w:author="Nelly esther Hernandez" w:date="2017-07-09T16:23:00Z">
              <w:rPr>
                <w:rFonts w:ascii="Arial" w:hAnsi="Arial" w:cs="Arial"/>
                <w:b/>
                <w:noProof/>
                <w:sz w:val="20"/>
                <w:szCs w:val="20"/>
                <w:lang w:val="es-MX"/>
              </w:rPr>
            </w:rPrChange>
          </w:rPr>
          <w:delText>$1,000.00</w:delText>
        </w:r>
        <w:r w:rsidRPr="0028112A" w:rsidDel="0028112A">
          <w:rPr>
            <w:rFonts w:ascii="Arial" w:hAnsi="Arial" w:cs="Arial"/>
            <w:b/>
            <w:color w:val="FF0000"/>
            <w:sz w:val="20"/>
            <w:szCs w:val="20"/>
            <w:lang w:val="es-MX"/>
            <w:rPrChange w:id="188" w:author="Nelly esther Hernandez" w:date="2017-07-09T16:23:00Z">
              <w:rPr>
                <w:rFonts w:ascii="Arial" w:hAnsi="Arial" w:cs="Arial"/>
                <w:b/>
                <w:sz w:val="20"/>
                <w:szCs w:val="20"/>
                <w:lang w:val="es-MX"/>
              </w:rPr>
            </w:rPrChange>
          </w:rPr>
          <w:fldChar w:fldCharType="end"/>
        </w:r>
        <w:r w:rsidRPr="0028112A" w:rsidDel="0028112A">
          <w:rPr>
            <w:rFonts w:ascii="Arial" w:hAnsi="Arial" w:cs="Arial"/>
            <w:b/>
            <w:color w:val="FF0000"/>
            <w:sz w:val="20"/>
            <w:szCs w:val="20"/>
            <w:lang w:val="es-MX"/>
            <w:rPrChange w:id="189" w:author="Nelly esther Hernandez" w:date="2017-07-09T16:23:00Z">
              <w:rPr>
                <w:rFonts w:ascii="Arial" w:hAnsi="Arial" w:cs="Arial"/>
                <w:b/>
                <w:sz w:val="20"/>
                <w:szCs w:val="20"/>
                <w:lang w:val="es-MX"/>
              </w:rPr>
            </w:rPrChange>
          </w:rPr>
          <w:delText xml:space="preserve"> </w:delText>
        </w:r>
        <w:r w:rsidRPr="0028112A" w:rsidDel="0028112A">
          <w:rPr>
            <w:rFonts w:ascii="Arial" w:hAnsi="Arial" w:cs="Arial"/>
            <w:b/>
            <w:color w:val="FF0000"/>
            <w:sz w:val="20"/>
            <w:szCs w:val="20"/>
            <w:lang w:val="es-MX"/>
            <w:rPrChange w:id="190" w:author="Nelly esther Hernandez" w:date="2017-07-09T16:23:00Z">
              <w:rPr>
                <w:rFonts w:ascii="Arial" w:hAnsi="Arial" w:cs="Arial"/>
                <w:b/>
                <w:sz w:val="20"/>
                <w:szCs w:val="20"/>
                <w:lang w:val="es-MX"/>
              </w:rPr>
            </w:rPrChange>
          </w:rPr>
          <w:fldChar w:fldCharType="begin"/>
        </w:r>
        <w:r w:rsidRPr="0028112A" w:rsidDel="0028112A">
          <w:rPr>
            <w:rFonts w:ascii="Arial" w:hAnsi="Arial" w:cs="Arial"/>
            <w:b/>
            <w:color w:val="FF0000"/>
            <w:sz w:val="20"/>
            <w:szCs w:val="20"/>
            <w:lang w:val="es-MX"/>
            <w:rPrChange w:id="191" w:author="Nelly esther Hernandez" w:date="2017-07-09T16:23:00Z">
              <w:rPr>
                <w:rFonts w:ascii="Arial" w:hAnsi="Arial" w:cs="Arial"/>
                <w:b/>
                <w:sz w:val="20"/>
                <w:szCs w:val="20"/>
                <w:lang w:val="es-MX"/>
              </w:rPr>
            </w:rPrChange>
          </w:rPr>
          <w:delInstrText xml:space="preserve"> MERGEFIELD "Letra_4" </w:delInstrText>
        </w:r>
        <w:r w:rsidRPr="0028112A" w:rsidDel="0028112A">
          <w:rPr>
            <w:rFonts w:ascii="Arial" w:hAnsi="Arial" w:cs="Arial"/>
            <w:b/>
            <w:color w:val="FF0000"/>
            <w:sz w:val="20"/>
            <w:szCs w:val="20"/>
            <w:lang w:val="es-MX"/>
            <w:rPrChange w:id="192" w:author="Nelly esther Hernandez" w:date="2017-07-09T16:23:00Z">
              <w:rPr>
                <w:rFonts w:ascii="Arial" w:hAnsi="Arial" w:cs="Arial"/>
                <w:b/>
                <w:sz w:val="20"/>
                <w:szCs w:val="20"/>
                <w:lang w:val="es-MX"/>
              </w:rPr>
            </w:rPrChange>
          </w:rPr>
          <w:fldChar w:fldCharType="separate"/>
        </w:r>
        <w:r w:rsidRPr="0028112A" w:rsidDel="0028112A">
          <w:rPr>
            <w:rFonts w:ascii="Arial" w:hAnsi="Arial" w:cs="Arial"/>
            <w:b/>
            <w:noProof/>
            <w:color w:val="FF0000"/>
            <w:sz w:val="20"/>
            <w:szCs w:val="20"/>
            <w:lang w:val="es-MX"/>
            <w:rPrChange w:id="193" w:author="Nelly esther Hernandez" w:date="2017-07-09T16:23:00Z">
              <w:rPr>
                <w:rFonts w:ascii="Arial" w:hAnsi="Arial" w:cs="Arial"/>
                <w:b/>
                <w:noProof/>
                <w:sz w:val="20"/>
                <w:szCs w:val="20"/>
                <w:lang w:val="es-MX"/>
              </w:rPr>
            </w:rPrChange>
          </w:rPr>
          <w:delText>( UN MIL PESOS 00/100 M.N.)</w:delText>
        </w:r>
        <w:r w:rsidRPr="0028112A" w:rsidDel="0028112A">
          <w:rPr>
            <w:rFonts w:ascii="Arial" w:hAnsi="Arial" w:cs="Arial"/>
            <w:b/>
            <w:color w:val="FF0000"/>
            <w:sz w:val="20"/>
            <w:szCs w:val="20"/>
            <w:lang w:val="es-MX"/>
            <w:rPrChange w:id="194" w:author="Nelly esther Hernandez" w:date="2017-07-09T16:23:00Z">
              <w:rPr>
                <w:rFonts w:ascii="Arial" w:hAnsi="Arial" w:cs="Arial"/>
                <w:b/>
                <w:sz w:val="20"/>
                <w:szCs w:val="20"/>
                <w:lang w:val="es-MX"/>
              </w:rPr>
            </w:rPrChange>
          </w:rPr>
          <w:fldChar w:fldCharType="end"/>
        </w:r>
      </w:del>
      <w:ins w:id="195" w:author="Nelly esther Hernandez" w:date="2017-07-09T16:23:00Z">
        <w:r w:rsidR="0028112A">
          <w:rPr>
            <w:rFonts w:ascii="Arial" w:hAnsi="Arial" w:cs="Arial"/>
            <w:b/>
            <w:color w:val="FF0000"/>
            <w:sz w:val="20"/>
            <w:szCs w:val="20"/>
            <w:lang w:val="es-MX"/>
          </w:rPr>
          <w:t>XXXXXXXXXXXX</w:t>
        </w:r>
      </w:ins>
      <w:r w:rsidR="00E311B3">
        <w:rPr>
          <w:rFonts w:ascii="Arial" w:hAnsi="Arial" w:cs="Arial"/>
          <w:sz w:val="20"/>
          <w:szCs w:val="20"/>
          <w:lang w:val="es-MX"/>
        </w:rPr>
        <w:t xml:space="preserve"> A PARTIR DEL DÍA </w:t>
      </w:r>
      <w:del w:id="196" w:author="Nelly esther Hernandez" w:date="2017-07-09T16:23:00Z">
        <w:r w:rsidR="00E311B3" w:rsidRPr="0028112A" w:rsidDel="0028112A">
          <w:rPr>
            <w:rFonts w:ascii="Arial" w:hAnsi="Arial" w:cs="Arial"/>
            <w:b/>
            <w:color w:val="FF0000"/>
            <w:sz w:val="20"/>
            <w:szCs w:val="20"/>
            <w:lang w:val="es-MX"/>
            <w:rPrChange w:id="197" w:author="Nelly esther Hernandez" w:date="2017-07-09T16:23:00Z">
              <w:rPr>
                <w:rFonts w:ascii="Arial" w:hAnsi="Arial" w:cs="Arial"/>
                <w:b/>
                <w:sz w:val="20"/>
                <w:szCs w:val="20"/>
                <w:lang w:val="es-MX"/>
              </w:rPr>
            </w:rPrChange>
          </w:rPr>
          <w:delText>21 DE JUNIO DE 2012</w:delText>
        </w:r>
      </w:del>
      <w:ins w:id="198" w:author="Nelly esther Hernandez" w:date="2017-07-09T16:23:00Z">
        <w:r w:rsidR="0028112A">
          <w:rPr>
            <w:rFonts w:ascii="Arial" w:hAnsi="Arial" w:cs="Arial"/>
            <w:b/>
            <w:color w:val="FF0000"/>
            <w:sz w:val="20"/>
            <w:szCs w:val="20"/>
            <w:lang w:val="es-MX"/>
          </w:rPr>
          <w:t>XXXX</w:t>
        </w:r>
      </w:ins>
      <w:r w:rsidR="00E311B3">
        <w:rPr>
          <w:rFonts w:ascii="Arial" w:hAnsi="Arial" w:cs="Arial"/>
          <w:b/>
          <w:sz w:val="20"/>
          <w:szCs w:val="20"/>
          <w:lang w:val="es-MX"/>
        </w:rPr>
        <w:t xml:space="preserve"> AL </w:t>
      </w:r>
      <w:ins w:id="199" w:author="Nelly esther Hernandez" w:date="2017-07-09T16:23:00Z">
        <w:r w:rsidR="0028112A" w:rsidRPr="0028112A">
          <w:rPr>
            <w:rFonts w:ascii="Arial" w:hAnsi="Arial" w:cs="Arial"/>
            <w:b/>
            <w:color w:val="FF0000"/>
            <w:sz w:val="20"/>
            <w:szCs w:val="20"/>
            <w:lang w:val="es-MX"/>
            <w:rPrChange w:id="200" w:author="Nelly esther Hernandez" w:date="2017-07-09T16:24:00Z">
              <w:rPr>
                <w:rFonts w:ascii="Arial" w:hAnsi="Arial" w:cs="Arial"/>
                <w:b/>
                <w:sz w:val="20"/>
                <w:szCs w:val="20"/>
                <w:lang w:val="es-MX"/>
              </w:rPr>
            </w:rPrChange>
          </w:rPr>
          <w:t>XXXXXXXXX.</w:t>
        </w:r>
      </w:ins>
      <w:del w:id="201" w:author="Nelly esther Hernandez" w:date="2017-07-09T16:23:00Z">
        <w:r w:rsidR="00E311B3" w:rsidRPr="0028112A" w:rsidDel="0028112A">
          <w:rPr>
            <w:rFonts w:ascii="Arial" w:hAnsi="Arial" w:cs="Arial"/>
            <w:b/>
            <w:color w:val="FF0000"/>
            <w:sz w:val="20"/>
            <w:szCs w:val="20"/>
            <w:lang w:val="es-MX"/>
            <w:rPrChange w:id="202" w:author="Nelly esther Hernandez" w:date="2017-07-09T16:23:00Z">
              <w:rPr>
                <w:rFonts w:ascii="Arial" w:hAnsi="Arial" w:cs="Arial"/>
                <w:b/>
                <w:sz w:val="20"/>
                <w:szCs w:val="20"/>
                <w:lang w:val="es-MX"/>
              </w:rPr>
            </w:rPrChange>
          </w:rPr>
          <w:delText>21 DE JULIO DE 2016</w:delText>
        </w:r>
        <w:r w:rsidR="00916C28" w:rsidRPr="0028112A" w:rsidDel="0028112A">
          <w:rPr>
            <w:rFonts w:ascii="Arial" w:hAnsi="Arial" w:cs="Arial"/>
            <w:b/>
            <w:color w:val="FF0000"/>
            <w:sz w:val="20"/>
            <w:szCs w:val="20"/>
            <w:lang w:val="es-MX"/>
            <w:rPrChange w:id="203" w:author="Nelly esther Hernandez" w:date="2017-07-09T16:23:00Z">
              <w:rPr>
                <w:rFonts w:ascii="Arial" w:hAnsi="Arial" w:cs="Arial"/>
                <w:b/>
                <w:sz w:val="20"/>
                <w:szCs w:val="20"/>
                <w:lang w:val="es-MX"/>
              </w:rPr>
            </w:rPrChange>
          </w:rPr>
          <w:delText>.</w:delText>
        </w:r>
      </w:del>
      <w:r>
        <w:rPr>
          <w:rFonts w:ascii="Arial" w:hAnsi="Arial" w:cs="Arial"/>
          <w:b/>
          <w:sz w:val="20"/>
          <w:szCs w:val="20"/>
          <w:lang w:val="es-MX"/>
        </w:rPr>
        <w:fldChar w:fldCharType="begin"/>
      </w:r>
      <w:r>
        <w:rPr>
          <w:rFonts w:ascii="Arial" w:hAnsi="Arial" w:cs="Arial"/>
          <w:b/>
          <w:sz w:val="20"/>
          <w:szCs w:val="20"/>
          <w:lang w:val="es-MX"/>
        </w:rPr>
        <w:instrText xml:space="preserve"> MERGEFIELD "Fecha_de_pago_Inicio_y_final" </w:instrText>
      </w:r>
      <w:r>
        <w:rPr>
          <w:rFonts w:ascii="Arial" w:hAnsi="Arial" w:cs="Arial"/>
          <w:b/>
          <w:sz w:val="20"/>
          <w:szCs w:val="20"/>
          <w:lang w:val="es-MX"/>
        </w:rPr>
        <w:fldChar w:fldCharType="end"/>
      </w:r>
    </w:p>
    <w:p w:rsidR="00E11A1C" w:rsidRDefault="00E11A1C" w:rsidP="00E11A1C">
      <w:pPr>
        <w:jc w:val="both"/>
        <w:rPr>
          <w:rFonts w:ascii="Arial" w:hAnsi="Arial" w:cs="Arial"/>
          <w:sz w:val="20"/>
          <w:szCs w:val="20"/>
          <w:lang w:val="es-MX"/>
        </w:rPr>
      </w:pPr>
    </w:p>
    <w:p w:rsidR="00E11A1C" w:rsidRDefault="00E11A1C" w:rsidP="00E11A1C">
      <w:pPr>
        <w:jc w:val="both"/>
        <w:rPr>
          <w:rFonts w:ascii="Arial" w:hAnsi="Arial" w:cs="Arial"/>
          <w:b/>
          <w:sz w:val="20"/>
          <w:szCs w:val="20"/>
        </w:rPr>
      </w:pPr>
      <w:r>
        <w:rPr>
          <w:rFonts w:ascii="Arial" w:hAnsi="Arial" w:cs="Arial"/>
          <w:sz w:val="20"/>
          <w:szCs w:val="20"/>
        </w:rPr>
        <w:t xml:space="preserve">DEPOSITADOS A LA CUENTA N° </w:t>
      </w:r>
      <w:del w:id="204" w:author="Nelly esther Hernandez" w:date="2017-07-09T16:24:00Z">
        <w:r w:rsidRPr="0028112A" w:rsidDel="0028112A">
          <w:rPr>
            <w:rFonts w:ascii="Arial" w:hAnsi="Arial" w:cs="Arial"/>
            <w:b/>
            <w:color w:val="FF0000"/>
            <w:sz w:val="20"/>
            <w:szCs w:val="20"/>
            <w:rPrChange w:id="205" w:author="Nelly esther Hernandez" w:date="2017-07-09T16:24:00Z">
              <w:rPr>
                <w:rFonts w:ascii="Arial" w:hAnsi="Arial" w:cs="Arial"/>
                <w:b/>
                <w:sz w:val="20"/>
                <w:szCs w:val="20"/>
              </w:rPr>
            </w:rPrChange>
          </w:rPr>
          <w:delText>7002-8858173</w:delText>
        </w:r>
      </w:del>
      <w:ins w:id="206" w:author="Nelly esther Hernandez" w:date="2017-07-09T16:24:00Z">
        <w:r w:rsidR="0028112A">
          <w:rPr>
            <w:rFonts w:ascii="Arial" w:hAnsi="Arial" w:cs="Arial"/>
            <w:b/>
            <w:color w:val="FF0000"/>
            <w:sz w:val="20"/>
            <w:szCs w:val="20"/>
          </w:rPr>
          <w:t>XXXXXXX</w:t>
        </w:r>
      </w:ins>
      <w:r w:rsidRPr="0028112A">
        <w:rPr>
          <w:rFonts w:ascii="Arial" w:hAnsi="Arial" w:cs="Arial"/>
          <w:b/>
          <w:color w:val="FF0000"/>
          <w:sz w:val="20"/>
          <w:szCs w:val="20"/>
          <w:rPrChange w:id="207" w:author="Nelly esther Hernandez" w:date="2017-07-09T16:24:00Z">
            <w:rPr>
              <w:rFonts w:ascii="Arial" w:hAnsi="Arial" w:cs="Arial"/>
              <w:b/>
              <w:sz w:val="20"/>
              <w:szCs w:val="20"/>
            </w:rPr>
          </w:rPrChange>
        </w:rPr>
        <w:t xml:space="preserve"> </w:t>
      </w:r>
      <w:r>
        <w:rPr>
          <w:rFonts w:ascii="Arial" w:hAnsi="Arial" w:cs="Arial"/>
          <w:sz w:val="20"/>
          <w:szCs w:val="20"/>
        </w:rPr>
        <w:t xml:space="preserve">SUC. </w:t>
      </w:r>
      <w:del w:id="208" w:author="Nelly esther Hernandez" w:date="2017-07-09T16:24:00Z">
        <w:r w:rsidRPr="0028112A" w:rsidDel="0028112A">
          <w:rPr>
            <w:rFonts w:ascii="Arial" w:hAnsi="Arial" w:cs="Arial"/>
            <w:b/>
            <w:color w:val="FF0000"/>
            <w:sz w:val="20"/>
            <w:szCs w:val="20"/>
            <w:rPrChange w:id="209" w:author="Nelly esther Hernandez" w:date="2017-07-09T16:24:00Z">
              <w:rPr>
                <w:rFonts w:ascii="Arial" w:hAnsi="Arial" w:cs="Arial"/>
                <w:b/>
                <w:sz w:val="20"/>
                <w:szCs w:val="20"/>
              </w:rPr>
            </w:rPrChange>
          </w:rPr>
          <w:delText xml:space="preserve">4375 </w:delText>
        </w:r>
      </w:del>
      <w:ins w:id="210" w:author="Nelly esther Hernandez" w:date="2017-07-09T16:24:00Z">
        <w:r w:rsidR="0028112A">
          <w:rPr>
            <w:rFonts w:ascii="Arial" w:hAnsi="Arial" w:cs="Arial"/>
            <w:b/>
            <w:color w:val="FF0000"/>
            <w:sz w:val="20"/>
            <w:szCs w:val="20"/>
          </w:rPr>
          <w:t>XXXX</w:t>
        </w:r>
        <w:r w:rsidR="0028112A" w:rsidRPr="0028112A">
          <w:rPr>
            <w:rFonts w:ascii="Arial" w:hAnsi="Arial" w:cs="Arial"/>
            <w:b/>
            <w:color w:val="FF0000"/>
            <w:sz w:val="20"/>
            <w:szCs w:val="20"/>
            <w:rPrChange w:id="211" w:author="Nelly esther Hernandez" w:date="2017-07-09T16:24:00Z">
              <w:rPr>
                <w:rFonts w:ascii="Arial" w:hAnsi="Arial" w:cs="Arial"/>
                <w:b/>
                <w:sz w:val="20"/>
                <w:szCs w:val="20"/>
              </w:rPr>
            </w:rPrChange>
          </w:rPr>
          <w:t xml:space="preserve"> </w:t>
        </w:r>
      </w:ins>
      <w:r>
        <w:rPr>
          <w:rFonts w:ascii="Arial" w:hAnsi="Arial" w:cs="Arial"/>
          <w:sz w:val="20"/>
          <w:szCs w:val="20"/>
        </w:rPr>
        <w:t xml:space="preserve">DE </w:t>
      </w:r>
      <w:r>
        <w:rPr>
          <w:rFonts w:ascii="Arial" w:hAnsi="Arial" w:cs="Arial"/>
          <w:b/>
          <w:sz w:val="20"/>
          <w:szCs w:val="20"/>
        </w:rPr>
        <w:t>BANAMEX</w:t>
      </w:r>
      <w:r>
        <w:rPr>
          <w:rFonts w:ascii="Arial" w:hAnsi="Arial" w:cs="Arial"/>
          <w:sz w:val="20"/>
          <w:szCs w:val="20"/>
        </w:rPr>
        <w:t xml:space="preserve"> A NOMBRE DE </w:t>
      </w:r>
      <w:del w:id="212" w:author="Nelly esther Hernandez" w:date="2017-07-09T16:24:00Z">
        <w:r w:rsidRPr="0028112A" w:rsidDel="0028112A">
          <w:rPr>
            <w:rFonts w:ascii="Arial" w:hAnsi="Arial" w:cs="Arial"/>
            <w:b/>
            <w:color w:val="FF0000"/>
            <w:sz w:val="20"/>
            <w:szCs w:val="20"/>
            <w:rPrChange w:id="213" w:author="Nelly esther Hernandez" w:date="2017-07-09T16:24:00Z">
              <w:rPr>
                <w:rFonts w:ascii="Arial" w:hAnsi="Arial" w:cs="Arial"/>
                <w:b/>
                <w:sz w:val="20"/>
                <w:szCs w:val="20"/>
              </w:rPr>
            </w:rPrChange>
          </w:rPr>
          <w:delText>CAMILO MONTER PÉREZ</w:delText>
        </w:r>
      </w:del>
      <w:ins w:id="214" w:author="Nelly esther Hernandez" w:date="2017-07-09T16:24:00Z">
        <w:r w:rsidR="0028112A">
          <w:rPr>
            <w:rFonts w:ascii="Arial" w:hAnsi="Arial" w:cs="Arial"/>
            <w:b/>
            <w:color w:val="FF0000"/>
            <w:sz w:val="20"/>
            <w:szCs w:val="20"/>
          </w:rPr>
          <w:t>XXXXXXXXXXXXXXX</w:t>
        </w:r>
      </w:ins>
      <w:r>
        <w:rPr>
          <w:rFonts w:ascii="Arial" w:hAnsi="Arial" w:cs="Arial"/>
          <w:b/>
          <w:sz w:val="20"/>
          <w:szCs w:val="20"/>
        </w:rPr>
        <w:t>.</w:t>
      </w:r>
    </w:p>
    <w:p w:rsidR="00E11A1C" w:rsidRDefault="00E11A1C" w:rsidP="00E11A1C">
      <w:pPr>
        <w:jc w:val="both"/>
        <w:rPr>
          <w:rFonts w:ascii="Arial" w:hAnsi="Arial" w:cs="Arial"/>
          <w:b/>
          <w:sz w:val="20"/>
          <w:szCs w:val="20"/>
        </w:rPr>
      </w:pPr>
    </w:p>
    <w:p w:rsidR="00E11A1C" w:rsidRDefault="00E11A1C" w:rsidP="00E11A1C">
      <w:pPr>
        <w:jc w:val="both"/>
        <w:rPr>
          <w:rFonts w:ascii="Arial" w:hAnsi="Arial" w:cs="Arial"/>
          <w:sz w:val="20"/>
          <w:szCs w:val="20"/>
          <w:lang w:val="es-MX"/>
        </w:rPr>
      </w:pPr>
      <w:r>
        <w:rPr>
          <w:rFonts w:ascii="Arial" w:hAnsi="Arial" w:cs="Arial"/>
          <w:sz w:val="20"/>
          <w:szCs w:val="20"/>
          <w:lang w:val="es-MX"/>
        </w:rPr>
        <w:t>AL MOMENTO DE LA FIRMA DEL CONTRATO DE CESIÓN DE DERECHOS PARCELARIOS DEL RÉGIMEN EJIDAL, EL CEDENTE CON LA PERSONALIDAD JURÍDICA QUE OSTENTA, SE OBLIGA A ENTREGARLO DESOCUPADO, SIN LIMITACIÓN DE DOMINIO Y LIBRE DE GRAVAMEN FISCAL O DE OTRA NATURALEZA, EL CESIONARIO, POR SU PARTE SE COMPROMETE  A RECIBIRLO EN EL ESTADO EN EL QUE SE ENCUENTRA, MANIFESTANDO CONOCERLO.</w:t>
      </w:r>
    </w:p>
    <w:p w:rsidR="00E11A1C" w:rsidRDefault="00E11A1C" w:rsidP="00E11A1C">
      <w:pPr>
        <w:jc w:val="both"/>
        <w:rPr>
          <w:rFonts w:ascii="Arial" w:hAnsi="Arial" w:cs="Arial"/>
          <w:sz w:val="20"/>
          <w:szCs w:val="20"/>
          <w:lang w:val="es-MX"/>
        </w:rPr>
      </w:pPr>
    </w:p>
    <w:p w:rsidR="00E11A1C" w:rsidRDefault="00E11A1C" w:rsidP="00E11A1C">
      <w:pPr>
        <w:jc w:val="both"/>
        <w:rPr>
          <w:rFonts w:ascii="Arial" w:hAnsi="Arial" w:cs="Arial"/>
          <w:sz w:val="20"/>
          <w:szCs w:val="20"/>
          <w:lang w:val="es-MX"/>
        </w:rPr>
      </w:pPr>
      <w:r>
        <w:rPr>
          <w:rFonts w:ascii="Arial" w:hAnsi="Arial" w:cs="Arial"/>
          <w:sz w:val="20"/>
          <w:szCs w:val="20"/>
          <w:lang w:val="es-MX"/>
        </w:rPr>
        <w:t>SEGUNDA: (SERVICIOS) EL CESIONARIO ACEPTA TENER EL CONOCIMIENTO QUE PARA ADQUIRIR LOS SERVICIOS DE AGUA, LUZ, DRENAJE Y DEMÁS NECESARIOS TENDRÁ QUE COOPERAR JUNTO CON LAS AUTORIDADES CORRESPONDIENTES PARA INTRODUCIRLOS A SU TERRENO, ASÍ COMO TAMBIÉN SE SUJETARA A LOS REGLAMENTOS ESTABLECIDOS POR LAS AUTORIDADES EJIDALES.</w:t>
      </w:r>
    </w:p>
    <w:p w:rsidR="00E11A1C" w:rsidRDefault="00E11A1C" w:rsidP="00E11A1C">
      <w:pPr>
        <w:jc w:val="both"/>
        <w:rPr>
          <w:rFonts w:ascii="Arial" w:hAnsi="Arial" w:cs="Arial"/>
          <w:sz w:val="20"/>
          <w:szCs w:val="20"/>
          <w:lang w:val="es-MX"/>
        </w:rPr>
      </w:pPr>
    </w:p>
    <w:p w:rsidR="00E11A1C" w:rsidRDefault="00E11A1C" w:rsidP="00E11A1C">
      <w:pPr>
        <w:jc w:val="both"/>
        <w:rPr>
          <w:rFonts w:ascii="Arial" w:hAnsi="Arial" w:cs="Arial"/>
          <w:sz w:val="20"/>
          <w:szCs w:val="20"/>
          <w:lang w:val="es-MX"/>
        </w:rPr>
      </w:pPr>
      <w:r>
        <w:rPr>
          <w:rFonts w:ascii="Arial" w:hAnsi="Arial" w:cs="Arial"/>
          <w:sz w:val="20"/>
          <w:szCs w:val="20"/>
          <w:lang w:val="es-MX"/>
        </w:rPr>
        <w:t>EL CESIONARIO CUBRIRÁ LOS IMPUESTOS Y GASTOS QUE SE ORIGINEN CON MOTIVO DE LA CESIÓN DE DERECHOS DEL  LOTE RÚSTICO DESCRITO EN ÉSTA CLÁUSULA.</w:t>
      </w:r>
    </w:p>
    <w:p w:rsidR="00B930BF" w:rsidRDefault="00B930BF" w:rsidP="00E11A1C">
      <w:pPr>
        <w:jc w:val="both"/>
        <w:rPr>
          <w:rFonts w:ascii="Arial" w:hAnsi="Arial" w:cs="Arial"/>
          <w:sz w:val="20"/>
          <w:szCs w:val="20"/>
          <w:lang w:val="es-MX"/>
        </w:rPr>
      </w:pPr>
    </w:p>
    <w:p w:rsidR="00B930BF" w:rsidDel="0028112A" w:rsidRDefault="00B930BF" w:rsidP="00E11A1C">
      <w:pPr>
        <w:jc w:val="both"/>
        <w:rPr>
          <w:del w:id="215" w:author="Nelly esther Hernandez" w:date="2017-07-09T16:24:00Z"/>
          <w:rFonts w:ascii="Arial" w:hAnsi="Arial" w:cs="Arial"/>
          <w:sz w:val="20"/>
          <w:szCs w:val="20"/>
          <w:lang w:val="es-MX"/>
        </w:rPr>
      </w:pPr>
      <w:del w:id="216" w:author="Nelly esther Hernandez" w:date="2017-07-09T16:24:00Z">
        <w:r w:rsidDel="0028112A">
          <w:rPr>
            <w:rFonts w:ascii="Arial" w:hAnsi="Arial" w:cs="Arial"/>
            <w:sz w:val="20"/>
            <w:szCs w:val="20"/>
            <w:lang w:val="es-MX"/>
          </w:rPr>
          <w:delText>EL CESIONARIO ACEPTA Y ESTA  DE ACUERDO EN QUE LA ADQUISICION DE ESTE LOTE</w:delText>
        </w:r>
        <w:r w:rsidR="006D6F67" w:rsidDel="0028112A">
          <w:rPr>
            <w:rFonts w:ascii="Arial" w:hAnsi="Arial" w:cs="Arial"/>
            <w:sz w:val="20"/>
            <w:szCs w:val="20"/>
            <w:lang w:val="es-MX"/>
          </w:rPr>
          <w:delText xml:space="preserve"> SERA </w:delText>
        </w:r>
        <w:r w:rsidDel="0028112A">
          <w:rPr>
            <w:rFonts w:ascii="Arial" w:hAnsi="Arial" w:cs="Arial"/>
            <w:sz w:val="20"/>
            <w:szCs w:val="20"/>
            <w:lang w:val="es-MX"/>
          </w:rPr>
          <w:delText xml:space="preserve"> DE USO EXCLUSIVO</w:delText>
        </w:r>
        <w:r w:rsidR="006D6F67" w:rsidDel="0028112A">
          <w:rPr>
            <w:rFonts w:ascii="Arial" w:hAnsi="Arial" w:cs="Arial"/>
            <w:sz w:val="20"/>
            <w:szCs w:val="20"/>
            <w:lang w:val="es-MX"/>
          </w:rPr>
          <w:delText xml:space="preserve"> HABITACIONAL, EL CUAL QUEDA EXCENTO DE SER SERVIDUMBRE DE CUALQUIER INDOLE, ESPECIALMENTE DE PASO.</w:delText>
        </w:r>
      </w:del>
    </w:p>
    <w:p w:rsidR="006D6F67" w:rsidDel="0028112A" w:rsidRDefault="006D6F67" w:rsidP="00E11A1C">
      <w:pPr>
        <w:jc w:val="both"/>
        <w:rPr>
          <w:del w:id="217" w:author="Nelly esther Hernandez" w:date="2017-07-09T16:24:00Z"/>
          <w:rFonts w:ascii="Arial" w:hAnsi="Arial" w:cs="Arial"/>
          <w:sz w:val="20"/>
          <w:szCs w:val="20"/>
          <w:lang w:val="es-MX"/>
        </w:rPr>
      </w:pPr>
    </w:p>
    <w:p w:rsidR="006D6F67" w:rsidDel="0028112A" w:rsidRDefault="006D6F67" w:rsidP="00E11A1C">
      <w:pPr>
        <w:jc w:val="both"/>
        <w:rPr>
          <w:del w:id="218" w:author="Nelly esther Hernandez" w:date="2017-07-09T16:24:00Z"/>
          <w:rFonts w:ascii="Arial" w:hAnsi="Arial" w:cs="Arial"/>
          <w:sz w:val="20"/>
          <w:szCs w:val="20"/>
          <w:lang w:val="es-MX"/>
        </w:rPr>
      </w:pPr>
      <w:del w:id="219" w:author="Nelly esther Hernandez" w:date="2017-07-09T16:24:00Z">
        <w:r w:rsidDel="0028112A">
          <w:rPr>
            <w:rFonts w:ascii="Arial" w:hAnsi="Arial" w:cs="Arial"/>
            <w:sz w:val="20"/>
            <w:szCs w:val="20"/>
            <w:lang w:val="es-MX"/>
          </w:rPr>
          <w:delText>EL INCUMPLIMIENTO DE LA CLAUSULA ANTERIOR</w:delText>
        </w:r>
        <w:r w:rsidR="00AB3970" w:rsidDel="0028112A">
          <w:rPr>
            <w:rFonts w:ascii="Arial" w:hAnsi="Arial" w:cs="Arial"/>
            <w:sz w:val="20"/>
            <w:szCs w:val="20"/>
            <w:lang w:val="es-MX"/>
          </w:rPr>
          <w:delText xml:space="preserve"> SERA CAUSA DE RESCISION</w:delText>
        </w:r>
        <w:r w:rsidR="0020059C" w:rsidDel="0028112A">
          <w:rPr>
            <w:rFonts w:ascii="Arial" w:hAnsi="Arial" w:cs="Arial"/>
            <w:sz w:val="20"/>
            <w:szCs w:val="20"/>
            <w:lang w:val="es-MX"/>
          </w:rPr>
          <w:delText xml:space="preserve"> DEL PRESENTE CONTRATO CON RESPONSABILIDAD PARA EL SECIONARIO, EL CUAL PAGARA UNA PENA CONVENCIONAL</w:delText>
        </w:r>
        <w:r w:rsidR="00F11275" w:rsidDel="0028112A">
          <w:rPr>
            <w:rFonts w:ascii="Arial" w:hAnsi="Arial" w:cs="Arial"/>
            <w:sz w:val="20"/>
            <w:szCs w:val="20"/>
            <w:lang w:val="es-MX"/>
          </w:rPr>
          <w:delText>, QUE CONSISTIRA EN LA RETENCION DE LA SUMA DADA COMO GARANTIA.</w:delText>
        </w:r>
      </w:del>
    </w:p>
    <w:p w:rsidR="00E11A1C" w:rsidRDefault="00E11A1C" w:rsidP="00E11A1C">
      <w:pPr>
        <w:jc w:val="both"/>
        <w:rPr>
          <w:rFonts w:ascii="Arial" w:hAnsi="Arial" w:cs="Arial"/>
          <w:sz w:val="20"/>
          <w:szCs w:val="20"/>
          <w:lang w:val="es-MX"/>
        </w:rPr>
      </w:pPr>
    </w:p>
    <w:p w:rsidR="00E11A1C" w:rsidRDefault="00E11A1C" w:rsidP="00E11A1C">
      <w:pPr>
        <w:jc w:val="both"/>
        <w:rPr>
          <w:rFonts w:ascii="Arial" w:hAnsi="Arial" w:cs="Arial"/>
          <w:sz w:val="20"/>
          <w:szCs w:val="20"/>
          <w:lang w:val="es-MX"/>
        </w:rPr>
      </w:pPr>
      <w:r>
        <w:rPr>
          <w:rFonts w:ascii="Arial" w:hAnsi="Arial" w:cs="Arial"/>
          <w:sz w:val="20"/>
          <w:szCs w:val="20"/>
          <w:lang w:val="es-MX"/>
        </w:rPr>
        <w:lastRenderedPageBreak/>
        <w:t xml:space="preserve">TERCERA: EN CASO DE SER MAYOR O MENOR  LA SUPERFICIE QUE RESULTE A LA ENTREGA DEL LOTE SE BONIFICARA O SE CARGARA  LA DIFERENCIA. </w:t>
      </w:r>
    </w:p>
    <w:p w:rsidR="00E11A1C" w:rsidRDefault="00E11A1C" w:rsidP="00E11A1C">
      <w:pPr>
        <w:jc w:val="both"/>
        <w:rPr>
          <w:rFonts w:ascii="Arial" w:hAnsi="Arial" w:cs="Arial"/>
          <w:sz w:val="20"/>
          <w:szCs w:val="20"/>
          <w:lang w:val="es-MX"/>
        </w:rPr>
      </w:pPr>
    </w:p>
    <w:p w:rsidR="00E11A1C" w:rsidRDefault="00E11A1C" w:rsidP="00E11A1C">
      <w:pPr>
        <w:jc w:val="both"/>
        <w:rPr>
          <w:rFonts w:ascii="Arial" w:hAnsi="Arial" w:cs="Arial"/>
          <w:sz w:val="20"/>
          <w:szCs w:val="20"/>
          <w:lang w:val="es-MX"/>
        </w:rPr>
      </w:pPr>
      <w:r>
        <w:rPr>
          <w:rFonts w:ascii="Arial" w:hAnsi="Arial" w:cs="Arial"/>
          <w:sz w:val="20"/>
          <w:szCs w:val="20"/>
          <w:lang w:val="es-MX"/>
        </w:rPr>
        <w:t>CUARTA: PARA INTERPRETACIÓN Y CUMPLIMIENTO DE ÉSTE CONTRATO LAS PARTES MANIFIESTAN, SOMETERSE A LA JURISDICCIÓN DE LOS TRIBUNALES DEL MISMO ESTADO DE HIDALGO, RENUNCIANDO EXPRESAMENTE AL FUERO DE SU DOMICILIO PRESENTE O FUTURO, Y RECONOCEN LA ATRIBUCIÓN  DE LA PROCURADURÍA FEDERAL DEL CONSUMIDOR EN TÉRMINOS DEL ARTÍCULO 24, FRACCIÓN XVI DE LA LEY QUE LA RIGE. FIRMANDO LAS PARTES EN SEÑAL DE CONFORMIDAD EN DOS TANTOS EL PRESENTE CONTRATO.</w:t>
      </w:r>
    </w:p>
    <w:p w:rsidR="00E11A1C" w:rsidRDefault="00E11A1C" w:rsidP="00E11A1C">
      <w:pPr>
        <w:jc w:val="both"/>
        <w:rPr>
          <w:rFonts w:ascii="Arial" w:hAnsi="Arial" w:cs="Arial"/>
          <w:sz w:val="20"/>
          <w:szCs w:val="20"/>
          <w:lang w:val="es-MX"/>
        </w:rPr>
      </w:pPr>
    </w:p>
    <w:p w:rsidR="00E11A1C" w:rsidRDefault="00E11A1C" w:rsidP="00E11A1C">
      <w:pPr>
        <w:jc w:val="both"/>
        <w:rPr>
          <w:rFonts w:ascii="Arial" w:hAnsi="Arial" w:cs="Arial"/>
          <w:sz w:val="20"/>
          <w:szCs w:val="20"/>
          <w:lang w:val="es-MX"/>
        </w:rPr>
      </w:pPr>
      <w:r>
        <w:rPr>
          <w:rFonts w:ascii="Arial" w:hAnsi="Arial" w:cs="Arial"/>
          <w:sz w:val="20"/>
          <w:szCs w:val="20"/>
          <w:lang w:val="es-MX"/>
        </w:rPr>
        <w:t>QUINTA: LAS PARTES CONTRATANTES SEÑALAN COMO DOMICILIO PARA RECIBIR NOTIFICACIONES, EMPLAZAMIENTOS O CUALQUIER OTRO EFECTO LEGAL EL MENCIONADO EN ÉSTE CONTRATO.</w:t>
      </w:r>
    </w:p>
    <w:p w:rsidR="00E11A1C" w:rsidRDefault="00E11A1C" w:rsidP="00E11A1C">
      <w:pPr>
        <w:jc w:val="both"/>
        <w:rPr>
          <w:rFonts w:ascii="Arial" w:hAnsi="Arial" w:cs="Arial"/>
          <w:sz w:val="20"/>
          <w:szCs w:val="20"/>
          <w:lang w:val="es-MX"/>
        </w:rPr>
      </w:pPr>
    </w:p>
    <w:p w:rsidR="00E11A1C" w:rsidRDefault="00E11A1C" w:rsidP="00E11A1C">
      <w:pPr>
        <w:jc w:val="both"/>
        <w:rPr>
          <w:rFonts w:ascii="Arial" w:hAnsi="Arial" w:cs="Arial"/>
          <w:sz w:val="20"/>
          <w:szCs w:val="20"/>
          <w:lang w:val="es-MX"/>
        </w:rPr>
      </w:pPr>
      <w:r>
        <w:rPr>
          <w:rFonts w:ascii="Arial" w:hAnsi="Arial" w:cs="Arial"/>
          <w:sz w:val="20"/>
          <w:szCs w:val="20"/>
          <w:lang w:val="es-MX"/>
        </w:rPr>
        <w:t>SEXTA: EL CEDENTE DA LA AUTORIZACIÓN AL CESIONARIO, PARA REALIZAR CUALQUIER TIPO DE OBRA DE EDIFICACIÓN QUE ÉSTE DESEE DENTRO DEL PREDIO CONTRATADO BAJO LAS SIGUIENTES CONDICIONES, TODO TIPO DE OBRA QUE REALICE DENTRO DEL TERRENO CONTRATADO QUEDARÁ BAJO RESERVA DE DOMINIO A FAVOR DEL CEDENTE, HASTA LA LIQUIDACIÓN TOTAL DEL PREDIO, SIN CONDICIONANTE ALGUNA, SIN EFECTO DE VENTA O PRENDA A TERCEROS, TRASPASO Y CUALQUIER COSA QUE SE LE PAREZCA SOBRE EL TERRENO EN CUESTIÓN.</w:t>
      </w:r>
    </w:p>
    <w:p w:rsidR="00E11A1C" w:rsidRDefault="00E11A1C" w:rsidP="00E11A1C">
      <w:pPr>
        <w:jc w:val="both"/>
        <w:rPr>
          <w:rFonts w:ascii="Arial" w:hAnsi="Arial" w:cs="Arial"/>
          <w:sz w:val="20"/>
          <w:szCs w:val="20"/>
          <w:lang w:val="es-MX"/>
        </w:rPr>
      </w:pPr>
    </w:p>
    <w:p w:rsidR="00E11A1C" w:rsidRDefault="00E11A1C" w:rsidP="00E11A1C">
      <w:pPr>
        <w:jc w:val="both"/>
        <w:rPr>
          <w:rFonts w:ascii="Arial" w:hAnsi="Arial" w:cs="Arial"/>
          <w:sz w:val="20"/>
          <w:szCs w:val="20"/>
          <w:lang w:val="es-MX"/>
        </w:rPr>
      </w:pPr>
      <w:r>
        <w:rPr>
          <w:rFonts w:ascii="Arial" w:hAnsi="Arial" w:cs="Arial"/>
          <w:sz w:val="20"/>
          <w:szCs w:val="20"/>
          <w:lang w:val="es-MX"/>
        </w:rPr>
        <w:t>SEPTIMA: EL CEDENTE, MANIFIESTA QUE EN CASO DE QUE EL CESIONARIO, SE RETRASARA EN TRES PAGOS CONSECUTIVOS, ESTO SERÁ CAUSA DE RESCISIÓN DEL PRESENTE CONTRATO.</w:t>
      </w:r>
    </w:p>
    <w:p w:rsidR="00E11A1C" w:rsidRDefault="00E11A1C" w:rsidP="00E11A1C">
      <w:pPr>
        <w:jc w:val="both"/>
        <w:rPr>
          <w:rFonts w:ascii="Arial" w:hAnsi="Arial" w:cs="Arial"/>
          <w:sz w:val="20"/>
          <w:szCs w:val="20"/>
          <w:lang w:val="es-MX"/>
        </w:rPr>
      </w:pPr>
    </w:p>
    <w:p w:rsidR="00E11A1C" w:rsidRDefault="00E11A1C" w:rsidP="00E11A1C">
      <w:pPr>
        <w:jc w:val="both"/>
        <w:rPr>
          <w:rFonts w:ascii="Arial" w:hAnsi="Arial" w:cs="Arial"/>
          <w:sz w:val="20"/>
          <w:szCs w:val="20"/>
          <w:lang w:val="es-MX"/>
        </w:rPr>
      </w:pPr>
      <w:r>
        <w:rPr>
          <w:rFonts w:ascii="Arial" w:hAnsi="Arial" w:cs="Arial"/>
          <w:sz w:val="20"/>
          <w:szCs w:val="20"/>
          <w:lang w:val="es-MX"/>
        </w:rPr>
        <w:t>ASÍ CONVINIERON LOS CONTRATANTES  PREVIA LECTURA DE LO ASENTADO, LO RATIFICAN Y FIRMAN EN PRESENCIA DE LOS TESTIGOS INSTRUMENTALES QUIENES DAN FE: I.- DEL CONOCIMIENTO PERSONAL QUE TENEMOS  DE LOS CONTRATANTES Y DE SU CAPACIDAD FÍSICA Y LEGAL QUE TIENEN PARA CONTRATAR Y OBLIGARSE. II.- DE QUE EL PRESENTE CONTRATO FUE CELEBRADO POR LA LIBRE Y ESPONTÁNEA VOLUNTAD DE LOS CONTRATANTES Y QUE EL MISMO CARECE DE DOLO, LESIÓN, ERROR O COACCIÓN EN PERJUICIO DE PERSONA ALGUNA; III.- QUE LEÍDO EL PRESENTE CONTRATO LO RATIFICAN EN TODA Y CADA UNA DE SUS PARTES, FIRMANDO AL CALCE DEL MISMO EN  COMPAÑÍA DE LOS SUSCRITOS TESTIGOS INSTRUMENTALES, DAMOS  FE.</w:t>
      </w:r>
    </w:p>
    <w:p w:rsidR="00E11A1C" w:rsidRDefault="00E11A1C" w:rsidP="00E11A1C">
      <w:pPr>
        <w:jc w:val="both"/>
        <w:rPr>
          <w:rFonts w:ascii="Arial" w:hAnsi="Arial" w:cs="Arial"/>
          <w:sz w:val="20"/>
          <w:szCs w:val="20"/>
          <w:lang w:val="es-MX"/>
        </w:rPr>
      </w:pPr>
    </w:p>
    <w:p w:rsidR="00E11A1C" w:rsidRDefault="00E11A1C" w:rsidP="00E11A1C">
      <w:pPr>
        <w:jc w:val="both"/>
        <w:rPr>
          <w:rFonts w:ascii="Arial" w:hAnsi="Arial" w:cs="Arial"/>
          <w:sz w:val="20"/>
          <w:szCs w:val="20"/>
          <w:lang w:val="es-MX"/>
        </w:rPr>
      </w:pPr>
      <w:r>
        <w:rPr>
          <w:rFonts w:ascii="Arial" w:hAnsi="Arial" w:cs="Arial"/>
          <w:sz w:val="20"/>
          <w:szCs w:val="20"/>
          <w:lang w:val="es-MX"/>
        </w:rPr>
        <w:t xml:space="preserve">FIRMADO EN LA CIUDAD DE PACHUCA DE SOTO HIDALGO A </w:t>
      </w:r>
      <w:r w:rsidR="00261F1F" w:rsidRPr="00261F1F">
        <w:rPr>
          <w:rFonts w:ascii="Arial" w:hAnsi="Arial" w:cs="Arial"/>
          <w:b/>
          <w:sz w:val="20"/>
          <w:szCs w:val="20"/>
          <w:lang w:val="es-MX"/>
        </w:rPr>
        <w:t>21 DE MAYO DE 2012</w:t>
      </w:r>
      <w:r w:rsidR="00261F1F">
        <w:rPr>
          <w:rFonts w:ascii="Arial" w:hAnsi="Arial" w:cs="Arial"/>
          <w:b/>
          <w:sz w:val="20"/>
          <w:szCs w:val="20"/>
          <w:lang w:val="es-MX"/>
        </w:rPr>
        <w:t>.</w:t>
      </w:r>
    </w:p>
    <w:p w:rsidR="00E11A1C" w:rsidRDefault="00E11A1C" w:rsidP="00E11A1C">
      <w:pPr>
        <w:jc w:val="both"/>
        <w:rPr>
          <w:rFonts w:ascii="Arial" w:hAnsi="Arial" w:cs="Arial"/>
          <w:sz w:val="20"/>
          <w:szCs w:val="20"/>
          <w:lang w:val="es-MX"/>
        </w:rPr>
      </w:pPr>
    </w:p>
    <w:p w:rsidR="00E11A1C" w:rsidRDefault="00E11A1C" w:rsidP="00E11A1C">
      <w:pPr>
        <w:jc w:val="both"/>
        <w:rPr>
          <w:rFonts w:ascii="Arial" w:hAnsi="Arial" w:cs="Arial"/>
          <w:sz w:val="20"/>
          <w:szCs w:val="20"/>
          <w:lang w:val="es-MX"/>
        </w:rPr>
      </w:pPr>
    </w:p>
    <w:p w:rsidR="00E11A1C" w:rsidRDefault="00E11A1C" w:rsidP="00E11A1C">
      <w:pPr>
        <w:jc w:val="center"/>
        <w:rPr>
          <w:rFonts w:ascii="Arial" w:hAnsi="Arial" w:cs="Arial"/>
          <w:sz w:val="20"/>
          <w:szCs w:val="20"/>
          <w:lang w:val="es-MX"/>
        </w:rPr>
      </w:pPr>
      <w:r>
        <w:rPr>
          <w:rFonts w:ascii="Arial" w:hAnsi="Arial" w:cs="Arial"/>
          <w:sz w:val="20"/>
          <w:szCs w:val="20"/>
          <w:lang w:val="es-MX"/>
        </w:rPr>
        <w:t>CONTRAYENTES</w:t>
      </w:r>
    </w:p>
    <w:p w:rsidR="00E11A1C" w:rsidRDefault="00E11A1C" w:rsidP="00E11A1C">
      <w:pPr>
        <w:jc w:val="both"/>
        <w:rPr>
          <w:rFonts w:ascii="Arial" w:hAnsi="Arial" w:cs="Arial"/>
          <w:sz w:val="20"/>
          <w:szCs w:val="20"/>
          <w:lang w:val="es-MX"/>
        </w:rPr>
      </w:pPr>
    </w:p>
    <w:p w:rsidR="00E11A1C" w:rsidRDefault="00E11A1C" w:rsidP="00E11A1C">
      <w:pPr>
        <w:jc w:val="both"/>
        <w:rPr>
          <w:rFonts w:ascii="Arial" w:hAnsi="Arial" w:cs="Arial"/>
          <w:sz w:val="20"/>
          <w:szCs w:val="20"/>
          <w:lang w:val="es-MX"/>
        </w:rPr>
      </w:pPr>
    </w:p>
    <w:p w:rsidR="00E11A1C" w:rsidRDefault="00E11A1C" w:rsidP="00E11A1C">
      <w:pPr>
        <w:jc w:val="both"/>
        <w:rPr>
          <w:rFonts w:ascii="Arial" w:hAnsi="Arial" w:cs="Arial"/>
          <w:sz w:val="20"/>
          <w:szCs w:val="20"/>
          <w:lang w:val="es-MX"/>
        </w:rPr>
      </w:pPr>
    </w:p>
    <w:p w:rsidR="00E11A1C" w:rsidRDefault="00E11A1C" w:rsidP="00E11A1C">
      <w:pPr>
        <w:jc w:val="both"/>
        <w:rPr>
          <w:rFonts w:ascii="Arial" w:hAnsi="Arial" w:cs="Arial"/>
          <w:sz w:val="20"/>
          <w:szCs w:val="20"/>
          <w:lang w:val="es-MX"/>
        </w:rPr>
      </w:pPr>
      <w:r>
        <w:rPr>
          <w:rFonts w:ascii="Arial" w:hAnsi="Arial" w:cs="Arial"/>
          <w:sz w:val="20"/>
          <w:szCs w:val="20"/>
          <w:lang w:val="es-MX"/>
        </w:rPr>
        <w:t>_____________________________                                   ______________________________</w:t>
      </w:r>
    </w:p>
    <w:p w:rsidR="00E11A1C" w:rsidRDefault="00E11A1C" w:rsidP="00E11A1C">
      <w:pPr>
        <w:jc w:val="both"/>
        <w:rPr>
          <w:rFonts w:ascii="Arial" w:hAnsi="Arial" w:cs="Arial"/>
          <w:sz w:val="20"/>
          <w:szCs w:val="20"/>
          <w:lang w:val="es-MX"/>
        </w:rPr>
      </w:pPr>
      <w:r>
        <w:rPr>
          <w:rFonts w:ascii="Arial" w:hAnsi="Arial" w:cs="Arial"/>
          <w:b/>
          <w:sz w:val="20"/>
          <w:szCs w:val="20"/>
          <w:lang w:val="es-MX"/>
        </w:rPr>
        <w:t xml:space="preserve">    C. </w:t>
      </w:r>
      <w:del w:id="220" w:author="Nelly esther Hernandez" w:date="2017-07-09T16:25:00Z">
        <w:r w:rsidRPr="0028112A" w:rsidDel="0028112A">
          <w:rPr>
            <w:rFonts w:ascii="Arial" w:hAnsi="Arial" w:cs="Arial"/>
            <w:b/>
            <w:color w:val="FF0000"/>
            <w:sz w:val="20"/>
            <w:szCs w:val="20"/>
            <w:lang w:val="es-MX"/>
            <w:rPrChange w:id="221" w:author="Nelly esther Hernandez" w:date="2017-07-09T16:25:00Z">
              <w:rPr>
                <w:rFonts w:ascii="Arial" w:hAnsi="Arial" w:cs="Arial"/>
                <w:b/>
                <w:sz w:val="20"/>
                <w:szCs w:val="20"/>
                <w:lang w:val="es-MX"/>
              </w:rPr>
            </w:rPrChange>
          </w:rPr>
          <w:delText>CAMILO MONTER GRANADOS</w:delText>
        </w:r>
      </w:del>
      <w:ins w:id="222" w:author="Nelly esther Hernandez" w:date="2017-07-09T16:25:00Z">
        <w:r w:rsidR="0028112A">
          <w:rPr>
            <w:rFonts w:ascii="Arial" w:hAnsi="Arial" w:cs="Arial"/>
            <w:b/>
            <w:color w:val="FF0000"/>
            <w:sz w:val="20"/>
            <w:szCs w:val="20"/>
            <w:lang w:val="es-MX"/>
          </w:rPr>
          <w:t>XXXXXXXXXXXXXXXXXXX</w:t>
        </w:r>
      </w:ins>
      <w:r w:rsidRPr="0028112A">
        <w:rPr>
          <w:rFonts w:ascii="Arial" w:hAnsi="Arial" w:cs="Arial"/>
          <w:b/>
          <w:color w:val="FF0000"/>
          <w:sz w:val="20"/>
          <w:szCs w:val="20"/>
          <w:lang w:val="es-MX"/>
          <w:rPrChange w:id="223" w:author="Nelly esther Hernandez" w:date="2017-07-09T16:25:00Z">
            <w:rPr>
              <w:rFonts w:ascii="Arial" w:hAnsi="Arial" w:cs="Arial"/>
              <w:b/>
              <w:sz w:val="20"/>
              <w:szCs w:val="20"/>
              <w:lang w:val="es-MX"/>
            </w:rPr>
          </w:rPrChange>
        </w:rPr>
        <w:t xml:space="preserve">             </w:t>
      </w:r>
      <w:r w:rsidR="00261F1F">
        <w:rPr>
          <w:rFonts w:ascii="Arial" w:hAnsi="Arial" w:cs="Arial"/>
          <w:b/>
          <w:sz w:val="20"/>
          <w:szCs w:val="20"/>
          <w:lang w:val="es-MX"/>
        </w:rPr>
        <w:tab/>
      </w:r>
      <w:r w:rsidR="00261F1F">
        <w:rPr>
          <w:rFonts w:ascii="Arial" w:hAnsi="Arial" w:cs="Arial"/>
          <w:b/>
          <w:sz w:val="20"/>
          <w:szCs w:val="20"/>
          <w:lang w:val="es-MX"/>
        </w:rPr>
        <w:tab/>
        <w:t xml:space="preserve">C. </w:t>
      </w:r>
      <w:del w:id="224" w:author="Nelly esther Hernandez" w:date="2017-07-09T16:25:00Z">
        <w:r w:rsidR="00261F1F" w:rsidRPr="0028112A" w:rsidDel="0028112A">
          <w:rPr>
            <w:rFonts w:ascii="Arial" w:hAnsi="Arial" w:cs="Arial"/>
            <w:b/>
            <w:color w:val="FF0000"/>
            <w:sz w:val="20"/>
            <w:szCs w:val="20"/>
            <w:lang w:val="es-MX"/>
            <w:rPrChange w:id="225" w:author="Nelly esther Hernandez" w:date="2017-07-09T16:25:00Z">
              <w:rPr>
                <w:rFonts w:ascii="Arial" w:hAnsi="Arial" w:cs="Arial"/>
                <w:b/>
                <w:sz w:val="20"/>
                <w:szCs w:val="20"/>
                <w:lang w:val="es-MX"/>
              </w:rPr>
            </w:rPrChange>
          </w:rPr>
          <w:delText>OSCAR GUZMAN FLORES</w:delText>
        </w:r>
      </w:del>
      <w:ins w:id="226" w:author="Nelly esther Hernandez" w:date="2017-07-09T16:25:00Z">
        <w:r w:rsidR="0028112A">
          <w:rPr>
            <w:rFonts w:ascii="Arial" w:hAnsi="Arial" w:cs="Arial"/>
            <w:b/>
            <w:color w:val="FF0000"/>
            <w:sz w:val="20"/>
            <w:szCs w:val="20"/>
            <w:lang w:val="es-MX"/>
          </w:rPr>
          <w:t>XXXXXXXXXXXXXXXXXXXXXXX</w:t>
        </w:r>
      </w:ins>
    </w:p>
    <w:p w:rsidR="00E11A1C" w:rsidRDefault="00E11A1C" w:rsidP="00E11A1C">
      <w:pPr>
        <w:jc w:val="both"/>
        <w:rPr>
          <w:rFonts w:ascii="Arial" w:hAnsi="Arial" w:cs="Arial"/>
          <w:sz w:val="20"/>
          <w:szCs w:val="20"/>
          <w:lang w:val="es-MX"/>
        </w:rPr>
      </w:pPr>
      <w:r>
        <w:rPr>
          <w:rFonts w:ascii="Arial" w:hAnsi="Arial" w:cs="Arial"/>
          <w:sz w:val="20"/>
          <w:szCs w:val="20"/>
          <w:lang w:val="es-MX"/>
        </w:rPr>
        <w:t xml:space="preserve">              EL CEDENTE                                                        </w:t>
      </w:r>
      <w:r w:rsidR="00261F1F">
        <w:rPr>
          <w:rFonts w:ascii="Arial" w:hAnsi="Arial" w:cs="Arial"/>
          <w:sz w:val="20"/>
          <w:szCs w:val="20"/>
          <w:lang w:val="es-MX"/>
        </w:rPr>
        <w:t xml:space="preserve">            </w:t>
      </w:r>
      <w:r>
        <w:rPr>
          <w:rFonts w:ascii="Arial" w:hAnsi="Arial" w:cs="Arial"/>
          <w:sz w:val="20"/>
          <w:szCs w:val="20"/>
          <w:lang w:val="es-MX"/>
        </w:rPr>
        <w:t xml:space="preserve">  EL CESIONARIO</w:t>
      </w:r>
    </w:p>
    <w:p w:rsidR="00E11A1C" w:rsidRDefault="00E11A1C" w:rsidP="00E11A1C">
      <w:pPr>
        <w:jc w:val="both"/>
        <w:rPr>
          <w:rFonts w:ascii="Arial" w:hAnsi="Arial" w:cs="Arial"/>
          <w:sz w:val="20"/>
          <w:szCs w:val="20"/>
          <w:lang w:val="es-MX"/>
        </w:rPr>
      </w:pPr>
    </w:p>
    <w:p w:rsidR="00E11A1C" w:rsidRDefault="00E11A1C" w:rsidP="00E11A1C">
      <w:pPr>
        <w:jc w:val="both"/>
        <w:rPr>
          <w:rFonts w:ascii="Arial" w:hAnsi="Arial" w:cs="Arial"/>
          <w:sz w:val="20"/>
          <w:szCs w:val="20"/>
          <w:lang w:val="es-MX"/>
        </w:rPr>
      </w:pPr>
    </w:p>
    <w:p w:rsidR="00E11A1C" w:rsidRDefault="00E11A1C" w:rsidP="00E11A1C">
      <w:pPr>
        <w:jc w:val="both"/>
        <w:rPr>
          <w:rFonts w:ascii="Arial" w:hAnsi="Arial" w:cs="Arial"/>
          <w:sz w:val="20"/>
          <w:szCs w:val="20"/>
          <w:lang w:val="es-MX"/>
        </w:rPr>
      </w:pPr>
    </w:p>
    <w:p w:rsidR="00B21451" w:rsidRDefault="00B21451" w:rsidP="00E11A1C">
      <w:pPr>
        <w:jc w:val="both"/>
        <w:rPr>
          <w:rFonts w:ascii="Arial" w:hAnsi="Arial" w:cs="Arial"/>
          <w:sz w:val="20"/>
          <w:szCs w:val="20"/>
          <w:lang w:val="es-MX"/>
        </w:rPr>
      </w:pPr>
    </w:p>
    <w:p w:rsidR="00E11A1C" w:rsidRDefault="00E11A1C" w:rsidP="00E11A1C">
      <w:pPr>
        <w:jc w:val="center"/>
        <w:rPr>
          <w:rFonts w:ascii="Arial" w:hAnsi="Arial" w:cs="Arial"/>
          <w:sz w:val="20"/>
          <w:szCs w:val="20"/>
          <w:lang w:val="es-MX"/>
        </w:rPr>
      </w:pPr>
      <w:r>
        <w:rPr>
          <w:rFonts w:ascii="Arial" w:hAnsi="Arial" w:cs="Arial"/>
          <w:sz w:val="20"/>
          <w:szCs w:val="20"/>
          <w:lang w:val="es-MX"/>
        </w:rPr>
        <w:t>TESTIGOS</w:t>
      </w:r>
    </w:p>
    <w:p w:rsidR="00E11A1C" w:rsidRDefault="00E11A1C" w:rsidP="00E11A1C">
      <w:pPr>
        <w:jc w:val="both"/>
        <w:rPr>
          <w:rFonts w:ascii="Arial" w:hAnsi="Arial" w:cs="Arial"/>
          <w:sz w:val="20"/>
          <w:szCs w:val="20"/>
          <w:lang w:val="es-MX"/>
        </w:rPr>
      </w:pPr>
    </w:p>
    <w:p w:rsidR="00E11A1C" w:rsidRDefault="00E11A1C" w:rsidP="00E11A1C">
      <w:pPr>
        <w:jc w:val="both"/>
        <w:rPr>
          <w:rFonts w:ascii="Arial" w:hAnsi="Arial" w:cs="Arial"/>
          <w:sz w:val="20"/>
          <w:szCs w:val="20"/>
          <w:lang w:val="es-MX"/>
        </w:rPr>
      </w:pPr>
    </w:p>
    <w:p w:rsidR="00E11A1C" w:rsidRDefault="00E11A1C" w:rsidP="00E11A1C">
      <w:pPr>
        <w:jc w:val="both"/>
        <w:rPr>
          <w:rFonts w:ascii="Arial" w:hAnsi="Arial" w:cs="Arial"/>
          <w:sz w:val="20"/>
          <w:szCs w:val="20"/>
          <w:lang w:val="es-MX"/>
        </w:rPr>
      </w:pPr>
    </w:p>
    <w:p w:rsidR="00E11A1C" w:rsidRDefault="00E11A1C" w:rsidP="00E11A1C">
      <w:pPr>
        <w:jc w:val="both"/>
        <w:rPr>
          <w:rFonts w:ascii="Arial" w:hAnsi="Arial" w:cs="Arial"/>
          <w:sz w:val="20"/>
          <w:szCs w:val="20"/>
          <w:lang w:val="es-MX"/>
        </w:rPr>
      </w:pPr>
    </w:p>
    <w:p w:rsidR="00E11A1C" w:rsidRDefault="00E11A1C" w:rsidP="00E11A1C">
      <w:pPr>
        <w:jc w:val="both"/>
        <w:rPr>
          <w:rFonts w:ascii="Arial" w:hAnsi="Arial" w:cs="Arial"/>
          <w:sz w:val="20"/>
          <w:szCs w:val="20"/>
          <w:lang w:val="es-MX"/>
        </w:rPr>
      </w:pPr>
      <w:r>
        <w:rPr>
          <w:rFonts w:ascii="Arial" w:hAnsi="Arial" w:cs="Arial"/>
          <w:sz w:val="20"/>
          <w:szCs w:val="20"/>
          <w:lang w:val="es-MX"/>
        </w:rPr>
        <w:t>________________________________                            _________________________________</w:t>
      </w:r>
    </w:p>
    <w:p w:rsidR="00E11A1C" w:rsidRDefault="00E11A1C" w:rsidP="00E11A1C">
      <w:pPr>
        <w:tabs>
          <w:tab w:val="left" w:pos="2880"/>
          <w:tab w:val="left" w:pos="3240"/>
          <w:tab w:val="left" w:pos="3420"/>
          <w:tab w:val="left" w:pos="4500"/>
          <w:tab w:val="left" w:pos="4680"/>
          <w:tab w:val="left" w:pos="8100"/>
        </w:tabs>
        <w:jc w:val="both"/>
        <w:rPr>
          <w:rFonts w:ascii="Arial" w:hAnsi="Arial" w:cs="Arial"/>
          <w:sz w:val="20"/>
          <w:szCs w:val="20"/>
          <w:lang w:val="es-MX"/>
        </w:rPr>
      </w:pPr>
      <w:r>
        <w:rPr>
          <w:rFonts w:ascii="Arial" w:hAnsi="Arial" w:cs="Arial"/>
          <w:b/>
          <w:sz w:val="20"/>
          <w:szCs w:val="20"/>
          <w:lang w:val="es-MX"/>
        </w:rPr>
        <w:t xml:space="preserve"> C. </w:t>
      </w:r>
      <w:del w:id="227" w:author="Nelly esther Hernandez" w:date="2017-07-09T16:25:00Z">
        <w:r w:rsidRPr="0028112A" w:rsidDel="0028112A">
          <w:rPr>
            <w:rFonts w:ascii="Arial" w:hAnsi="Arial" w:cs="Arial"/>
            <w:b/>
            <w:color w:val="FF0000"/>
            <w:sz w:val="20"/>
            <w:szCs w:val="20"/>
            <w:lang w:val="es-MX"/>
            <w:rPrChange w:id="228" w:author="Nelly esther Hernandez" w:date="2017-07-09T16:25:00Z">
              <w:rPr>
                <w:rFonts w:ascii="Arial" w:hAnsi="Arial" w:cs="Arial"/>
                <w:b/>
                <w:sz w:val="20"/>
                <w:szCs w:val="20"/>
                <w:lang w:val="es-MX"/>
              </w:rPr>
            </w:rPrChange>
          </w:rPr>
          <w:delText>CAMILO MONTER PEREZ</w:delText>
        </w:r>
      </w:del>
      <w:ins w:id="229" w:author="Nelly esther Hernandez" w:date="2017-07-09T16:25:00Z">
        <w:r w:rsidR="0028112A">
          <w:rPr>
            <w:rFonts w:ascii="Arial" w:hAnsi="Arial" w:cs="Arial"/>
            <w:b/>
            <w:color w:val="FF0000"/>
            <w:sz w:val="20"/>
            <w:szCs w:val="20"/>
            <w:lang w:val="es-MX"/>
          </w:rPr>
          <w:t>XXXXXXXXXXXXXXXXXX</w:t>
        </w:r>
      </w:ins>
      <w:r w:rsidRPr="0028112A">
        <w:rPr>
          <w:rFonts w:ascii="Arial" w:hAnsi="Arial" w:cs="Arial"/>
          <w:b/>
          <w:color w:val="FF0000"/>
          <w:sz w:val="20"/>
          <w:szCs w:val="20"/>
          <w:lang w:val="es-MX"/>
          <w:rPrChange w:id="230" w:author="Nelly esther Hernandez" w:date="2017-07-09T16:25:00Z">
            <w:rPr>
              <w:rFonts w:ascii="Arial" w:hAnsi="Arial" w:cs="Arial"/>
              <w:b/>
              <w:sz w:val="20"/>
              <w:szCs w:val="20"/>
              <w:lang w:val="es-MX"/>
            </w:rPr>
          </w:rPrChange>
        </w:rPr>
        <w:t xml:space="preserve">                                  </w:t>
      </w:r>
      <w:r w:rsidR="00B21451" w:rsidRPr="0028112A">
        <w:rPr>
          <w:rFonts w:ascii="Arial" w:hAnsi="Arial" w:cs="Arial"/>
          <w:b/>
          <w:color w:val="FF0000"/>
          <w:sz w:val="20"/>
          <w:szCs w:val="20"/>
          <w:lang w:val="es-MX"/>
          <w:rPrChange w:id="231" w:author="Nelly esther Hernandez" w:date="2017-07-09T16:25:00Z">
            <w:rPr>
              <w:rFonts w:ascii="Arial" w:hAnsi="Arial" w:cs="Arial"/>
              <w:b/>
              <w:sz w:val="20"/>
              <w:szCs w:val="20"/>
              <w:lang w:val="es-MX"/>
            </w:rPr>
          </w:rPrChange>
        </w:rPr>
        <w:t xml:space="preserve">     </w:t>
      </w:r>
      <w:r w:rsidR="00B21451">
        <w:rPr>
          <w:rFonts w:ascii="Arial" w:hAnsi="Arial" w:cs="Arial"/>
          <w:b/>
          <w:sz w:val="20"/>
          <w:szCs w:val="20"/>
          <w:lang w:val="es-MX"/>
        </w:rPr>
        <w:t xml:space="preserve">C. </w:t>
      </w:r>
      <w:del w:id="232" w:author="Nelly esther Hernandez" w:date="2017-07-09T16:25:00Z">
        <w:r w:rsidR="00B21451" w:rsidRPr="0028112A" w:rsidDel="0028112A">
          <w:rPr>
            <w:rFonts w:ascii="Arial" w:hAnsi="Arial" w:cs="Arial"/>
            <w:b/>
            <w:color w:val="FF0000"/>
            <w:sz w:val="20"/>
            <w:szCs w:val="20"/>
            <w:lang w:val="es-MX"/>
            <w:rPrChange w:id="233" w:author="Nelly esther Hernandez" w:date="2017-07-09T16:25:00Z">
              <w:rPr>
                <w:rFonts w:ascii="Arial" w:hAnsi="Arial" w:cs="Arial"/>
                <w:b/>
                <w:sz w:val="20"/>
                <w:szCs w:val="20"/>
                <w:lang w:val="es-MX"/>
              </w:rPr>
            </w:rPrChange>
          </w:rPr>
          <w:delText>NERI MAHARAI AGUILAR GRANADOS</w:delText>
        </w:r>
      </w:del>
      <w:ins w:id="234" w:author="Nelly esther Hernandez" w:date="2017-07-09T16:25:00Z">
        <w:r w:rsidR="0028112A">
          <w:rPr>
            <w:rFonts w:ascii="Arial" w:hAnsi="Arial" w:cs="Arial"/>
            <w:b/>
            <w:color w:val="FF0000"/>
            <w:sz w:val="20"/>
            <w:szCs w:val="20"/>
            <w:lang w:val="es-MX"/>
          </w:rPr>
          <w:t>XXXXXXXXXXXXXXXXXXXXXX</w:t>
        </w:r>
      </w:ins>
    </w:p>
    <w:p w:rsidR="0028112A" w:rsidRDefault="0028112A">
      <w:pPr>
        <w:spacing w:after="200" w:line="276" w:lineRule="auto"/>
        <w:rPr>
          <w:ins w:id="235" w:author="Nelly esther Hernandez" w:date="2017-07-09T16:25:00Z"/>
          <w:rFonts w:ascii="Arial" w:hAnsi="Arial" w:cs="Arial"/>
          <w:sz w:val="20"/>
          <w:szCs w:val="20"/>
          <w:lang w:val="es-MX"/>
        </w:rPr>
      </w:pPr>
      <w:ins w:id="236" w:author="Nelly esther Hernandez" w:date="2017-07-09T16:25:00Z">
        <w:r>
          <w:rPr>
            <w:rFonts w:ascii="Arial" w:hAnsi="Arial" w:cs="Arial"/>
            <w:sz w:val="20"/>
            <w:szCs w:val="20"/>
            <w:lang w:val="es-MX"/>
          </w:rPr>
          <w:br w:type="page"/>
        </w:r>
      </w:ins>
    </w:p>
    <w:p w:rsidR="00E11A1C" w:rsidRDefault="00E11A1C" w:rsidP="00E11A1C">
      <w:pPr>
        <w:tabs>
          <w:tab w:val="left" w:pos="2880"/>
          <w:tab w:val="left" w:pos="3240"/>
          <w:tab w:val="left" w:pos="3420"/>
          <w:tab w:val="left" w:pos="4500"/>
          <w:tab w:val="left" w:pos="4680"/>
          <w:tab w:val="left" w:pos="8100"/>
        </w:tabs>
        <w:jc w:val="both"/>
        <w:rPr>
          <w:rFonts w:ascii="Arial" w:hAnsi="Arial" w:cs="Arial"/>
          <w:sz w:val="20"/>
          <w:szCs w:val="20"/>
          <w:lang w:val="es-MX"/>
        </w:rPr>
      </w:pPr>
    </w:p>
    <w:p w:rsidR="00E11A1C" w:rsidRDefault="00E11A1C" w:rsidP="00E11A1C">
      <w:pPr>
        <w:jc w:val="both"/>
        <w:rPr>
          <w:rFonts w:ascii="Arial" w:hAnsi="Arial" w:cs="Arial"/>
          <w:sz w:val="20"/>
          <w:szCs w:val="20"/>
        </w:rPr>
      </w:pPr>
    </w:p>
    <w:p w:rsidR="00E11A1C" w:rsidRDefault="00E11A1C" w:rsidP="00E11A1C">
      <w:pPr>
        <w:jc w:val="both"/>
        <w:rPr>
          <w:rFonts w:ascii="Arial" w:hAnsi="Arial" w:cs="Arial"/>
          <w:sz w:val="20"/>
          <w:szCs w:val="20"/>
          <w:lang w:val="es-MX"/>
        </w:rPr>
      </w:pPr>
      <w:r>
        <w:rPr>
          <w:rFonts w:ascii="Arial" w:hAnsi="Arial" w:cs="Arial"/>
          <w:sz w:val="20"/>
          <w:szCs w:val="20"/>
        </w:rPr>
        <w:t>PAGARE ÚNICO BUENO POR</w:t>
      </w:r>
      <w:r>
        <w:rPr>
          <w:rFonts w:ascii="Arial" w:hAnsi="Arial" w:cs="Arial"/>
          <w:b/>
          <w:sz w:val="20"/>
          <w:szCs w:val="20"/>
          <w:lang w:val="es-MX"/>
        </w:rPr>
        <w:t xml:space="preserve"> </w:t>
      </w:r>
      <w:r w:rsidR="004038EA">
        <w:rPr>
          <w:rFonts w:ascii="Arial" w:hAnsi="Arial" w:cs="Arial"/>
          <w:b/>
          <w:sz w:val="20"/>
          <w:szCs w:val="20"/>
          <w:lang w:val="es-MX"/>
        </w:rPr>
        <w:t xml:space="preserve">$50,000.00 </w:t>
      </w:r>
      <w:r>
        <w:rPr>
          <w:rFonts w:ascii="Arial" w:hAnsi="Arial" w:cs="Arial"/>
          <w:b/>
          <w:sz w:val="20"/>
          <w:szCs w:val="20"/>
          <w:lang w:val="es-MX"/>
        </w:rPr>
        <w:fldChar w:fldCharType="begin"/>
      </w:r>
      <w:r>
        <w:rPr>
          <w:rFonts w:ascii="Arial" w:hAnsi="Arial" w:cs="Arial"/>
          <w:b/>
          <w:sz w:val="20"/>
          <w:szCs w:val="20"/>
          <w:lang w:val="es-MX"/>
        </w:rPr>
        <w:instrText xml:space="preserve"> MERGEFIELD "Letra_3" </w:instrText>
      </w:r>
      <w:r>
        <w:rPr>
          <w:rFonts w:ascii="Arial" w:hAnsi="Arial" w:cs="Arial"/>
          <w:b/>
          <w:sz w:val="20"/>
          <w:szCs w:val="20"/>
          <w:lang w:val="es-MX"/>
        </w:rPr>
        <w:fldChar w:fldCharType="separate"/>
      </w:r>
      <w:r>
        <w:rPr>
          <w:rFonts w:ascii="Arial" w:hAnsi="Arial" w:cs="Arial"/>
          <w:b/>
          <w:noProof/>
          <w:sz w:val="20"/>
          <w:szCs w:val="20"/>
          <w:lang w:val="es-MX"/>
        </w:rPr>
        <w:t>( CINCUENTA MIL PESOS 00/100 M.N.)</w:t>
      </w:r>
      <w:r>
        <w:rPr>
          <w:rFonts w:ascii="Arial" w:hAnsi="Arial" w:cs="Arial"/>
          <w:b/>
          <w:sz w:val="20"/>
          <w:szCs w:val="20"/>
          <w:lang w:val="es-MX"/>
        </w:rPr>
        <w:fldChar w:fldCharType="end"/>
      </w:r>
      <w:r>
        <w:rPr>
          <w:rFonts w:ascii="Arial" w:hAnsi="Arial" w:cs="Arial"/>
          <w:b/>
          <w:sz w:val="20"/>
          <w:szCs w:val="20"/>
          <w:lang w:val="es-MX"/>
        </w:rPr>
        <w:t>.</w:t>
      </w:r>
    </w:p>
    <w:p w:rsidR="00E11A1C" w:rsidRDefault="00E11A1C" w:rsidP="00E11A1C">
      <w:pPr>
        <w:tabs>
          <w:tab w:val="left" w:pos="7740"/>
        </w:tabs>
        <w:jc w:val="both"/>
        <w:rPr>
          <w:rFonts w:ascii="Arial" w:hAnsi="Arial" w:cs="Arial"/>
          <w:sz w:val="20"/>
          <w:szCs w:val="20"/>
          <w:lang w:val="es-MX"/>
        </w:rPr>
      </w:pPr>
    </w:p>
    <w:p w:rsidR="00E11A1C" w:rsidRDefault="00E11A1C" w:rsidP="00E11A1C">
      <w:pPr>
        <w:jc w:val="both"/>
        <w:rPr>
          <w:rFonts w:ascii="Arial" w:hAnsi="Arial" w:cs="Arial"/>
          <w:sz w:val="20"/>
          <w:szCs w:val="20"/>
          <w:lang w:val="es-MX"/>
        </w:rPr>
      </w:pPr>
      <w:r>
        <w:rPr>
          <w:rFonts w:ascii="Arial" w:hAnsi="Arial" w:cs="Arial"/>
          <w:sz w:val="20"/>
          <w:szCs w:val="20"/>
        </w:rPr>
        <w:t xml:space="preserve">POR EL PRESENTE PAGARÉ RECONOZCO DEBER Y ME OBLIGO A PAGAR EN ESTA CIUDAD </w:t>
      </w:r>
      <w:proofErr w:type="spellStart"/>
      <w:r>
        <w:rPr>
          <w:rFonts w:ascii="Arial" w:hAnsi="Arial" w:cs="Arial"/>
          <w:sz w:val="20"/>
          <w:szCs w:val="20"/>
        </w:rPr>
        <w:t>Ó</w:t>
      </w:r>
      <w:proofErr w:type="spellEnd"/>
      <w:r>
        <w:rPr>
          <w:rFonts w:ascii="Arial" w:hAnsi="Arial" w:cs="Arial"/>
          <w:sz w:val="20"/>
          <w:szCs w:val="20"/>
        </w:rPr>
        <w:t xml:space="preserve"> EN CUALQUIER OTRA EN QUE SE ME REQUIERA DE PAGO AL </w:t>
      </w:r>
      <w:r>
        <w:rPr>
          <w:rFonts w:ascii="Arial" w:hAnsi="Arial" w:cs="Arial"/>
          <w:b/>
          <w:sz w:val="20"/>
          <w:szCs w:val="20"/>
          <w:lang w:val="es-MX"/>
        </w:rPr>
        <w:t>C</w:t>
      </w:r>
      <w:del w:id="237" w:author="Nelly esther Hernandez" w:date="2017-07-09T16:25:00Z">
        <w:r w:rsidRPr="0028112A" w:rsidDel="0028112A">
          <w:rPr>
            <w:rFonts w:ascii="Arial" w:hAnsi="Arial" w:cs="Arial"/>
            <w:b/>
            <w:color w:val="FF0000"/>
            <w:sz w:val="20"/>
            <w:szCs w:val="20"/>
            <w:lang w:val="es-MX"/>
            <w:rPrChange w:id="238" w:author="Nelly esther Hernandez" w:date="2017-07-09T16:25:00Z">
              <w:rPr>
                <w:rFonts w:ascii="Arial" w:hAnsi="Arial" w:cs="Arial"/>
                <w:b/>
                <w:sz w:val="20"/>
                <w:szCs w:val="20"/>
                <w:lang w:val="es-MX"/>
              </w:rPr>
            </w:rPrChange>
          </w:rPr>
          <w:delText>. CAMILO MONTER PÉREZ</w:delText>
        </w:r>
      </w:del>
      <w:ins w:id="239" w:author="Nelly esther Hernandez" w:date="2017-07-09T16:25:00Z">
        <w:r w:rsidR="0028112A">
          <w:rPr>
            <w:rFonts w:ascii="Arial" w:hAnsi="Arial" w:cs="Arial"/>
            <w:b/>
            <w:color w:val="FF0000"/>
            <w:sz w:val="20"/>
            <w:szCs w:val="20"/>
            <w:lang w:val="es-MX"/>
          </w:rPr>
          <w:t>XXXXXXXXXXXXXXXXXXX</w:t>
        </w:r>
      </w:ins>
      <w:r>
        <w:rPr>
          <w:rFonts w:ascii="Arial" w:hAnsi="Arial" w:cs="Arial"/>
          <w:sz w:val="20"/>
          <w:szCs w:val="20"/>
          <w:lang w:val="es-MX"/>
        </w:rPr>
        <w:t xml:space="preserve">, CON DOMICILIO EN CALLE </w:t>
      </w:r>
      <w:del w:id="240" w:author="Nelly esther Hernandez" w:date="2017-07-09T16:25:00Z">
        <w:r w:rsidRPr="0028112A" w:rsidDel="0028112A">
          <w:rPr>
            <w:rFonts w:ascii="Arial" w:hAnsi="Arial" w:cs="Arial"/>
            <w:color w:val="FF0000"/>
            <w:sz w:val="20"/>
            <w:szCs w:val="20"/>
            <w:lang w:val="es-MX"/>
            <w:rPrChange w:id="241" w:author="Nelly esther Hernandez" w:date="2017-07-09T16:25:00Z">
              <w:rPr>
                <w:rFonts w:ascii="Arial" w:hAnsi="Arial" w:cs="Arial"/>
                <w:sz w:val="20"/>
                <w:szCs w:val="20"/>
                <w:lang w:val="es-MX"/>
              </w:rPr>
            </w:rPrChange>
          </w:rPr>
          <w:delText>NARCISO MENDOZA No.10 BARRIO PUEBLO NUEVO, TLAPACOYA, C.P. 42110. PACHUCA DE SOTO HGO</w:delText>
        </w:r>
      </w:del>
      <w:ins w:id="242" w:author="Nelly esther Hernandez" w:date="2017-07-09T16:25:00Z">
        <w:r w:rsidR="0028112A">
          <w:rPr>
            <w:rFonts w:ascii="Arial" w:hAnsi="Arial" w:cs="Arial"/>
            <w:color w:val="FF0000"/>
            <w:sz w:val="20"/>
            <w:szCs w:val="20"/>
            <w:lang w:val="es-MX"/>
          </w:rPr>
          <w:t>XXXXXXXXXXXXXXXXXXXX</w:t>
        </w:r>
      </w:ins>
      <w:r>
        <w:rPr>
          <w:rFonts w:ascii="Arial" w:hAnsi="Arial" w:cs="Arial"/>
          <w:sz w:val="20"/>
          <w:szCs w:val="20"/>
          <w:lang w:val="es-MX"/>
        </w:rPr>
        <w:t xml:space="preserve">.  </w:t>
      </w:r>
      <w:r>
        <w:rPr>
          <w:rFonts w:ascii="Arial" w:hAnsi="Arial" w:cs="Arial"/>
          <w:sz w:val="20"/>
          <w:szCs w:val="20"/>
        </w:rPr>
        <w:t xml:space="preserve">LA CANTIDAD DE </w:t>
      </w:r>
      <w:r w:rsidR="004038EA">
        <w:rPr>
          <w:rFonts w:ascii="Arial" w:hAnsi="Arial" w:cs="Arial"/>
          <w:b/>
          <w:sz w:val="20"/>
          <w:szCs w:val="20"/>
        </w:rPr>
        <w:t>$50,000.00</w:t>
      </w:r>
      <w:r>
        <w:rPr>
          <w:rFonts w:ascii="Arial" w:hAnsi="Arial" w:cs="Arial"/>
          <w:b/>
          <w:sz w:val="20"/>
          <w:szCs w:val="20"/>
          <w:lang w:val="es-MX"/>
        </w:rPr>
        <w:t xml:space="preserve"> </w:t>
      </w:r>
      <w:r>
        <w:rPr>
          <w:rFonts w:ascii="Arial" w:hAnsi="Arial" w:cs="Arial"/>
          <w:b/>
          <w:sz w:val="20"/>
          <w:szCs w:val="20"/>
          <w:lang w:val="es-MX"/>
        </w:rPr>
        <w:fldChar w:fldCharType="begin"/>
      </w:r>
      <w:r>
        <w:rPr>
          <w:rFonts w:ascii="Arial" w:hAnsi="Arial" w:cs="Arial"/>
          <w:b/>
          <w:sz w:val="20"/>
          <w:szCs w:val="20"/>
          <w:lang w:val="es-MX"/>
        </w:rPr>
        <w:instrText xml:space="preserve"> MERGEFIELD "Letra_3" </w:instrText>
      </w:r>
      <w:r>
        <w:rPr>
          <w:rFonts w:ascii="Arial" w:hAnsi="Arial" w:cs="Arial"/>
          <w:b/>
          <w:sz w:val="20"/>
          <w:szCs w:val="20"/>
          <w:lang w:val="es-MX"/>
        </w:rPr>
        <w:fldChar w:fldCharType="separate"/>
      </w:r>
      <w:r>
        <w:rPr>
          <w:rFonts w:ascii="Arial" w:hAnsi="Arial" w:cs="Arial"/>
          <w:b/>
          <w:noProof/>
          <w:sz w:val="20"/>
          <w:szCs w:val="20"/>
          <w:lang w:val="es-MX"/>
        </w:rPr>
        <w:t>( CINCUENTA MIL PESOS 00/100 M.N.)</w:t>
      </w:r>
      <w:r>
        <w:rPr>
          <w:rFonts w:ascii="Arial" w:hAnsi="Arial" w:cs="Arial"/>
          <w:b/>
          <w:sz w:val="20"/>
          <w:szCs w:val="20"/>
          <w:lang w:val="es-MX"/>
        </w:rPr>
        <w:fldChar w:fldCharType="end"/>
      </w:r>
      <w:r>
        <w:rPr>
          <w:rFonts w:ascii="Arial" w:hAnsi="Arial" w:cs="Arial"/>
          <w:b/>
          <w:sz w:val="20"/>
          <w:szCs w:val="20"/>
          <w:lang w:val="es-MX"/>
        </w:rPr>
        <w:t>.</w:t>
      </w:r>
    </w:p>
    <w:p w:rsidR="00E11A1C" w:rsidRDefault="00E11A1C" w:rsidP="00E11A1C">
      <w:pPr>
        <w:tabs>
          <w:tab w:val="left" w:pos="7740"/>
        </w:tabs>
        <w:jc w:val="both"/>
        <w:rPr>
          <w:rFonts w:ascii="Arial" w:hAnsi="Arial" w:cs="Arial"/>
          <w:sz w:val="20"/>
          <w:szCs w:val="20"/>
          <w:lang w:val="es-MX"/>
        </w:rPr>
      </w:pPr>
    </w:p>
    <w:p w:rsidR="00E11A1C" w:rsidRDefault="00E11A1C" w:rsidP="00E11A1C">
      <w:pPr>
        <w:jc w:val="both"/>
        <w:rPr>
          <w:rFonts w:ascii="Arial" w:hAnsi="Arial" w:cs="Arial"/>
          <w:sz w:val="20"/>
          <w:szCs w:val="20"/>
        </w:rPr>
      </w:pPr>
    </w:p>
    <w:p w:rsidR="00E11A1C" w:rsidRDefault="00E11A1C" w:rsidP="00E11A1C">
      <w:pPr>
        <w:jc w:val="both"/>
        <w:rPr>
          <w:rFonts w:ascii="Arial" w:hAnsi="Arial" w:cs="Arial"/>
          <w:sz w:val="20"/>
          <w:szCs w:val="20"/>
          <w:lang w:val="es-MX"/>
        </w:rPr>
      </w:pPr>
      <w:r>
        <w:rPr>
          <w:rFonts w:ascii="Arial" w:hAnsi="Arial" w:cs="Arial"/>
          <w:sz w:val="20"/>
          <w:szCs w:val="20"/>
        </w:rPr>
        <w:t xml:space="preserve">LO PAGARÉ DE LA SIGUIENTE FORMA: REALIZANDO </w:t>
      </w:r>
      <w:r>
        <w:rPr>
          <w:rFonts w:ascii="Arial" w:hAnsi="Arial" w:cs="Arial"/>
          <w:b/>
          <w:sz w:val="20"/>
          <w:szCs w:val="20"/>
        </w:rPr>
        <w:fldChar w:fldCharType="begin"/>
      </w:r>
      <w:r>
        <w:rPr>
          <w:rFonts w:ascii="Arial" w:hAnsi="Arial" w:cs="Arial"/>
          <w:b/>
          <w:sz w:val="20"/>
          <w:szCs w:val="20"/>
        </w:rPr>
        <w:instrText xml:space="preserve"> MERGEFIELD "Meses" </w:instrText>
      </w:r>
      <w:r>
        <w:rPr>
          <w:rFonts w:ascii="Arial" w:hAnsi="Arial" w:cs="Arial"/>
          <w:b/>
          <w:sz w:val="20"/>
          <w:szCs w:val="20"/>
        </w:rPr>
        <w:fldChar w:fldCharType="separate"/>
      </w:r>
      <w:r>
        <w:rPr>
          <w:rFonts w:ascii="Arial" w:hAnsi="Arial" w:cs="Arial"/>
          <w:b/>
          <w:noProof/>
          <w:sz w:val="20"/>
          <w:szCs w:val="20"/>
        </w:rPr>
        <w:t>50</w:t>
      </w:r>
      <w:r>
        <w:rPr>
          <w:rFonts w:ascii="Arial" w:hAnsi="Arial" w:cs="Arial"/>
          <w:b/>
          <w:sz w:val="20"/>
          <w:szCs w:val="20"/>
        </w:rPr>
        <w:fldChar w:fldCharType="end"/>
      </w:r>
      <w:r>
        <w:rPr>
          <w:rFonts w:ascii="Arial" w:hAnsi="Arial" w:cs="Arial"/>
          <w:b/>
          <w:sz w:val="20"/>
          <w:szCs w:val="20"/>
          <w:lang w:val="es-MX"/>
        </w:rPr>
        <w:t xml:space="preserve"> </w:t>
      </w:r>
      <w:r>
        <w:rPr>
          <w:rFonts w:ascii="Arial" w:hAnsi="Arial" w:cs="Arial"/>
          <w:sz w:val="20"/>
          <w:szCs w:val="20"/>
          <w:lang w:val="es-MX"/>
        </w:rPr>
        <w:t xml:space="preserve">MENSUALIDADES DE </w:t>
      </w:r>
      <w:r w:rsidR="004038EA">
        <w:rPr>
          <w:rFonts w:ascii="Arial" w:hAnsi="Arial" w:cs="Arial"/>
          <w:b/>
          <w:sz w:val="20"/>
          <w:szCs w:val="20"/>
          <w:lang w:val="es-MX"/>
        </w:rPr>
        <w:t>$1,000.00</w:t>
      </w:r>
      <w:r>
        <w:rPr>
          <w:rFonts w:ascii="Arial" w:hAnsi="Arial" w:cs="Arial"/>
          <w:b/>
          <w:sz w:val="20"/>
          <w:szCs w:val="20"/>
          <w:lang w:val="es-MX"/>
        </w:rPr>
        <w:t xml:space="preserve"> </w:t>
      </w:r>
      <w:r>
        <w:rPr>
          <w:rFonts w:ascii="Arial" w:hAnsi="Arial" w:cs="Arial"/>
          <w:b/>
          <w:sz w:val="20"/>
          <w:szCs w:val="20"/>
          <w:lang w:val="es-MX"/>
        </w:rPr>
        <w:fldChar w:fldCharType="begin"/>
      </w:r>
      <w:r>
        <w:rPr>
          <w:rFonts w:ascii="Arial" w:hAnsi="Arial" w:cs="Arial"/>
          <w:b/>
          <w:sz w:val="20"/>
          <w:szCs w:val="20"/>
          <w:lang w:val="es-MX"/>
        </w:rPr>
        <w:instrText xml:space="preserve"> MERGEFIELD "Letra_4" </w:instrText>
      </w:r>
      <w:r>
        <w:rPr>
          <w:rFonts w:ascii="Arial" w:hAnsi="Arial" w:cs="Arial"/>
          <w:b/>
          <w:sz w:val="20"/>
          <w:szCs w:val="20"/>
          <w:lang w:val="es-MX"/>
        </w:rPr>
        <w:fldChar w:fldCharType="separate"/>
      </w:r>
      <w:r>
        <w:rPr>
          <w:rFonts w:ascii="Arial" w:hAnsi="Arial" w:cs="Arial"/>
          <w:b/>
          <w:noProof/>
          <w:sz w:val="20"/>
          <w:szCs w:val="20"/>
          <w:lang w:val="es-MX"/>
        </w:rPr>
        <w:t>( UN MIL PESOS 00/100 M.N.)</w:t>
      </w:r>
      <w:r>
        <w:rPr>
          <w:rFonts w:ascii="Arial" w:hAnsi="Arial" w:cs="Arial"/>
          <w:b/>
          <w:sz w:val="20"/>
          <w:szCs w:val="20"/>
          <w:lang w:val="es-MX"/>
        </w:rPr>
        <w:fldChar w:fldCharType="end"/>
      </w:r>
      <w:r>
        <w:rPr>
          <w:rFonts w:ascii="Arial" w:hAnsi="Arial" w:cs="Arial"/>
          <w:b/>
          <w:sz w:val="20"/>
          <w:szCs w:val="20"/>
          <w:lang w:val="es-MX"/>
        </w:rPr>
        <w:t xml:space="preserve"> </w:t>
      </w:r>
      <w:r w:rsidR="004038EA">
        <w:rPr>
          <w:rFonts w:ascii="Arial" w:hAnsi="Arial" w:cs="Arial"/>
          <w:sz w:val="20"/>
          <w:szCs w:val="20"/>
          <w:lang w:val="es-MX"/>
        </w:rPr>
        <w:t>A PARTIR DEL DÍA.</w:t>
      </w:r>
      <w:r>
        <w:rPr>
          <w:rFonts w:ascii="Arial" w:hAnsi="Arial" w:cs="Arial"/>
          <w:b/>
          <w:sz w:val="20"/>
          <w:szCs w:val="20"/>
          <w:lang w:val="es-MX"/>
        </w:rPr>
        <w:fldChar w:fldCharType="begin"/>
      </w:r>
      <w:r>
        <w:rPr>
          <w:rFonts w:ascii="Arial" w:hAnsi="Arial" w:cs="Arial"/>
          <w:b/>
          <w:sz w:val="20"/>
          <w:szCs w:val="20"/>
          <w:lang w:val="es-MX"/>
        </w:rPr>
        <w:instrText xml:space="preserve"> MERGEFIELD "Fecha_de_pago_Inicio_y_final" </w:instrText>
      </w:r>
      <w:r>
        <w:rPr>
          <w:rFonts w:ascii="Arial" w:hAnsi="Arial" w:cs="Arial"/>
          <w:b/>
          <w:sz w:val="20"/>
          <w:szCs w:val="20"/>
          <w:lang w:val="es-MX"/>
        </w:rPr>
        <w:fldChar w:fldCharType="end"/>
      </w:r>
    </w:p>
    <w:p w:rsidR="00E11A1C" w:rsidRDefault="00E11A1C" w:rsidP="00E11A1C">
      <w:pPr>
        <w:jc w:val="both"/>
        <w:rPr>
          <w:rFonts w:ascii="Arial" w:hAnsi="Arial" w:cs="Arial"/>
          <w:sz w:val="20"/>
          <w:szCs w:val="20"/>
        </w:rPr>
      </w:pPr>
    </w:p>
    <w:p w:rsidR="00E11A1C" w:rsidRDefault="00E11A1C" w:rsidP="00E11A1C">
      <w:pPr>
        <w:jc w:val="both"/>
        <w:rPr>
          <w:rFonts w:ascii="Arial" w:hAnsi="Arial" w:cs="Arial"/>
          <w:b/>
          <w:sz w:val="20"/>
          <w:szCs w:val="20"/>
        </w:rPr>
      </w:pPr>
      <w:r>
        <w:rPr>
          <w:rFonts w:ascii="Arial" w:hAnsi="Arial" w:cs="Arial"/>
          <w:sz w:val="20"/>
          <w:szCs w:val="20"/>
        </w:rPr>
        <w:t xml:space="preserve">DEPOSITADOS A LA CUENTA N° </w:t>
      </w:r>
      <w:del w:id="243" w:author="Nelly esther Hernandez" w:date="2017-07-09T16:26:00Z">
        <w:r w:rsidRPr="0028112A" w:rsidDel="0028112A">
          <w:rPr>
            <w:rFonts w:ascii="Arial" w:hAnsi="Arial" w:cs="Arial"/>
            <w:b/>
            <w:color w:val="FF0000"/>
            <w:sz w:val="20"/>
            <w:szCs w:val="20"/>
            <w:rPrChange w:id="244" w:author="Nelly esther Hernandez" w:date="2017-07-09T16:26:00Z">
              <w:rPr>
                <w:rFonts w:ascii="Arial" w:hAnsi="Arial" w:cs="Arial"/>
                <w:b/>
                <w:sz w:val="20"/>
                <w:szCs w:val="20"/>
              </w:rPr>
            </w:rPrChange>
          </w:rPr>
          <w:delText>7002-8858173</w:delText>
        </w:r>
      </w:del>
      <w:ins w:id="245" w:author="Nelly esther Hernandez" w:date="2017-07-09T16:26:00Z">
        <w:r w:rsidR="0028112A">
          <w:rPr>
            <w:rFonts w:ascii="Arial" w:hAnsi="Arial" w:cs="Arial"/>
            <w:b/>
            <w:color w:val="FF0000"/>
            <w:sz w:val="20"/>
            <w:szCs w:val="20"/>
          </w:rPr>
          <w:t>XXXXXXX</w:t>
        </w:r>
      </w:ins>
      <w:r w:rsidRPr="0028112A">
        <w:rPr>
          <w:rFonts w:ascii="Arial" w:hAnsi="Arial" w:cs="Arial"/>
          <w:b/>
          <w:color w:val="FF0000"/>
          <w:sz w:val="20"/>
          <w:szCs w:val="20"/>
          <w:rPrChange w:id="246" w:author="Nelly esther Hernandez" w:date="2017-07-09T16:26:00Z">
            <w:rPr>
              <w:rFonts w:ascii="Arial" w:hAnsi="Arial" w:cs="Arial"/>
              <w:b/>
              <w:sz w:val="20"/>
              <w:szCs w:val="20"/>
            </w:rPr>
          </w:rPrChange>
        </w:rPr>
        <w:t xml:space="preserve"> </w:t>
      </w:r>
      <w:r>
        <w:rPr>
          <w:rFonts w:ascii="Arial" w:hAnsi="Arial" w:cs="Arial"/>
          <w:sz w:val="20"/>
          <w:szCs w:val="20"/>
        </w:rPr>
        <w:t xml:space="preserve">SUC. </w:t>
      </w:r>
      <w:del w:id="247" w:author="Nelly esther Hernandez" w:date="2017-07-09T16:26:00Z">
        <w:r w:rsidRPr="0028112A" w:rsidDel="0028112A">
          <w:rPr>
            <w:rFonts w:ascii="Arial" w:hAnsi="Arial" w:cs="Arial"/>
            <w:b/>
            <w:color w:val="FF0000"/>
            <w:sz w:val="20"/>
            <w:szCs w:val="20"/>
            <w:rPrChange w:id="248" w:author="Nelly esther Hernandez" w:date="2017-07-09T16:26:00Z">
              <w:rPr>
                <w:rFonts w:ascii="Arial" w:hAnsi="Arial" w:cs="Arial"/>
                <w:b/>
                <w:sz w:val="20"/>
                <w:szCs w:val="20"/>
              </w:rPr>
            </w:rPrChange>
          </w:rPr>
          <w:delText xml:space="preserve">4375 </w:delText>
        </w:r>
      </w:del>
      <w:ins w:id="249" w:author="Nelly esther Hernandez" w:date="2017-07-09T16:26:00Z">
        <w:r w:rsidR="0028112A">
          <w:rPr>
            <w:rFonts w:ascii="Arial" w:hAnsi="Arial" w:cs="Arial"/>
            <w:b/>
            <w:color w:val="FF0000"/>
            <w:sz w:val="20"/>
            <w:szCs w:val="20"/>
          </w:rPr>
          <w:t>XXXX</w:t>
        </w:r>
        <w:r w:rsidR="0028112A" w:rsidRPr="0028112A">
          <w:rPr>
            <w:rFonts w:ascii="Arial" w:hAnsi="Arial" w:cs="Arial"/>
            <w:b/>
            <w:color w:val="FF0000"/>
            <w:sz w:val="20"/>
            <w:szCs w:val="20"/>
            <w:rPrChange w:id="250" w:author="Nelly esther Hernandez" w:date="2017-07-09T16:26:00Z">
              <w:rPr>
                <w:rFonts w:ascii="Arial" w:hAnsi="Arial" w:cs="Arial"/>
                <w:b/>
                <w:sz w:val="20"/>
                <w:szCs w:val="20"/>
              </w:rPr>
            </w:rPrChange>
          </w:rPr>
          <w:t xml:space="preserve"> </w:t>
        </w:r>
      </w:ins>
      <w:r>
        <w:rPr>
          <w:rFonts w:ascii="Arial" w:hAnsi="Arial" w:cs="Arial"/>
          <w:sz w:val="20"/>
          <w:szCs w:val="20"/>
        </w:rPr>
        <w:t xml:space="preserve">DE </w:t>
      </w:r>
      <w:r>
        <w:rPr>
          <w:rFonts w:ascii="Arial" w:hAnsi="Arial" w:cs="Arial"/>
          <w:b/>
          <w:sz w:val="20"/>
          <w:szCs w:val="20"/>
        </w:rPr>
        <w:t>BANAMEX</w:t>
      </w:r>
      <w:r>
        <w:rPr>
          <w:rFonts w:ascii="Arial" w:hAnsi="Arial" w:cs="Arial"/>
          <w:sz w:val="20"/>
          <w:szCs w:val="20"/>
        </w:rPr>
        <w:t xml:space="preserve"> A NOMBRE DE </w:t>
      </w:r>
      <w:del w:id="251" w:author="Nelly esther Hernandez" w:date="2017-07-09T16:26:00Z">
        <w:r w:rsidRPr="0028112A" w:rsidDel="0028112A">
          <w:rPr>
            <w:rFonts w:ascii="Arial" w:hAnsi="Arial" w:cs="Arial"/>
            <w:b/>
            <w:color w:val="FF0000"/>
            <w:sz w:val="20"/>
            <w:szCs w:val="20"/>
            <w:rPrChange w:id="252" w:author="Nelly esther Hernandez" w:date="2017-07-09T16:26:00Z">
              <w:rPr>
                <w:rFonts w:ascii="Arial" w:hAnsi="Arial" w:cs="Arial"/>
                <w:b/>
                <w:sz w:val="20"/>
                <w:szCs w:val="20"/>
              </w:rPr>
            </w:rPrChange>
          </w:rPr>
          <w:delText>CAMILO MONTER PÉREZ</w:delText>
        </w:r>
      </w:del>
      <w:ins w:id="253" w:author="Nelly esther Hernandez" w:date="2017-07-09T16:26:00Z">
        <w:r w:rsidR="0028112A">
          <w:rPr>
            <w:rFonts w:ascii="Arial" w:hAnsi="Arial" w:cs="Arial"/>
            <w:b/>
            <w:color w:val="FF0000"/>
            <w:sz w:val="20"/>
            <w:szCs w:val="20"/>
          </w:rPr>
          <w:t>XXXXXXXXXXXXXXXX</w:t>
        </w:r>
      </w:ins>
      <w:r>
        <w:rPr>
          <w:rFonts w:ascii="Arial" w:hAnsi="Arial" w:cs="Arial"/>
          <w:b/>
          <w:sz w:val="20"/>
          <w:szCs w:val="20"/>
        </w:rPr>
        <w:t>.</w:t>
      </w:r>
    </w:p>
    <w:p w:rsidR="00E11A1C" w:rsidRDefault="00E11A1C" w:rsidP="00E11A1C">
      <w:pPr>
        <w:jc w:val="both"/>
        <w:rPr>
          <w:rFonts w:ascii="Arial" w:hAnsi="Arial" w:cs="Arial"/>
          <w:sz w:val="20"/>
          <w:szCs w:val="20"/>
        </w:rPr>
      </w:pPr>
    </w:p>
    <w:p w:rsidR="00E11A1C" w:rsidRDefault="00E11A1C" w:rsidP="00E11A1C">
      <w:pPr>
        <w:jc w:val="both"/>
        <w:rPr>
          <w:rFonts w:ascii="Arial" w:hAnsi="Arial" w:cs="Arial"/>
          <w:sz w:val="20"/>
          <w:szCs w:val="20"/>
        </w:rPr>
      </w:pPr>
    </w:p>
    <w:p w:rsidR="00E11A1C" w:rsidRDefault="00E11A1C" w:rsidP="00E11A1C">
      <w:pPr>
        <w:jc w:val="center"/>
        <w:rPr>
          <w:rFonts w:ascii="Arial" w:hAnsi="Arial" w:cs="Arial"/>
          <w:sz w:val="20"/>
          <w:szCs w:val="20"/>
        </w:rPr>
      </w:pPr>
      <w:r>
        <w:rPr>
          <w:rFonts w:ascii="Arial" w:hAnsi="Arial" w:cs="Arial"/>
          <w:sz w:val="20"/>
          <w:szCs w:val="20"/>
        </w:rPr>
        <w:t>OTORGANTE:</w:t>
      </w:r>
    </w:p>
    <w:p w:rsidR="00E11A1C" w:rsidRDefault="00E11A1C" w:rsidP="00E11A1C">
      <w:pPr>
        <w:jc w:val="both"/>
        <w:rPr>
          <w:rFonts w:ascii="Arial" w:hAnsi="Arial" w:cs="Arial"/>
          <w:sz w:val="20"/>
          <w:szCs w:val="20"/>
        </w:rPr>
      </w:pPr>
    </w:p>
    <w:p w:rsidR="00E11A1C" w:rsidRDefault="00E11A1C" w:rsidP="00E11A1C">
      <w:pPr>
        <w:jc w:val="both"/>
        <w:rPr>
          <w:rFonts w:ascii="Arial" w:hAnsi="Arial" w:cs="Arial"/>
          <w:b/>
          <w:sz w:val="20"/>
          <w:szCs w:val="20"/>
          <w:lang w:val="es-MX"/>
        </w:rPr>
      </w:pPr>
      <w:r>
        <w:rPr>
          <w:rFonts w:ascii="Arial" w:hAnsi="Arial" w:cs="Arial"/>
          <w:sz w:val="20"/>
          <w:szCs w:val="20"/>
        </w:rPr>
        <w:t xml:space="preserve">NOMBRE: </w:t>
      </w:r>
      <w:del w:id="254" w:author="Nelly esther Hernandez" w:date="2017-07-09T16:26:00Z">
        <w:r w:rsidR="0060306D" w:rsidDel="0028112A">
          <w:rPr>
            <w:rFonts w:ascii="Arial" w:hAnsi="Arial" w:cs="Arial"/>
            <w:b/>
            <w:sz w:val="20"/>
            <w:szCs w:val="20"/>
          </w:rPr>
          <w:delText>OSCAR GUZMAN FLORES</w:delText>
        </w:r>
      </w:del>
    </w:p>
    <w:p w:rsidR="00E11A1C" w:rsidRDefault="00E11A1C" w:rsidP="00E11A1C">
      <w:pPr>
        <w:jc w:val="both"/>
        <w:rPr>
          <w:rFonts w:ascii="Arial" w:hAnsi="Arial" w:cs="Arial"/>
          <w:sz w:val="20"/>
          <w:szCs w:val="20"/>
        </w:rPr>
      </w:pPr>
    </w:p>
    <w:p w:rsidR="00E11A1C" w:rsidRDefault="00E11A1C" w:rsidP="00E11A1C">
      <w:pPr>
        <w:jc w:val="both"/>
        <w:rPr>
          <w:rFonts w:ascii="Arial" w:hAnsi="Arial" w:cs="Arial"/>
          <w:b/>
          <w:sz w:val="20"/>
          <w:szCs w:val="20"/>
        </w:rPr>
      </w:pPr>
      <w:r>
        <w:rPr>
          <w:rFonts w:ascii="Arial" w:hAnsi="Arial" w:cs="Arial"/>
          <w:sz w:val="20"/>
          <w:szCs w:val="20"/>
        </w:rPr>
        <w:t>DOMICILIO:</w:t>
      </w:r>
      <w:r>
        <w:rPr>
          <w:rFonts w:ascii="Arial" w:hAnsi="Arial" w:cs="Arial"/>
          <w:b/>
          <w:sz w:val="20"/>
          <w:szCs w:val="20"/>
        </w:rPr>
        <w:t xml:space="preserve"> </w:t>
      </w:r>
      <w:del w:id="255" w:author="Nelly esther Hernandez" w:date="2017-07-09T16:26:00Z">
        <w:r w:rsidR="0060306D" w:rsidDel="0028112A">
          <w:rPr>
            <w:rFonts w:ascii="Arial" w:hAnsi="Arial" w:cs="Arial"/>
            <w:b/>
            <w:sz w:val="20"/>
            <w:szCs w:val="20"/>
          </w:rPr>
          <w:delText>CALLE GRANADA, No.</w:delText>
        </w:r>
        <w:r w:rsidR="000360D5" w:rsidDel="0028112A">
          <w:rPr>
            <w:rFonts w:ascii="Arial" w:hAnsi="Arial" w:cs="Arial"/>
            <w:b/>
            <w:sz w:val="20"/>
            <w:szCs w:val="20"/>
          </w:rPr>
          <w:delText xml:space="preserve"> 100</w:delText>
        </w:r>
      </w:del>
    </w:p>
    <w:p w:rsidR="00E11A1C" w:rsidRDefault="00E11A1C" w:rsidP="00E11A1C">
      <w:pPr>
        <w:jc w:val="both"/>
        <w:rPr>
          <w:rFonts w:ascii="Arial" w:hAnsi="Arial" w:cs="Arial"/>
          <w:sz w:val="20"/>
          <w:szCs w:val="20"/>
        </w:rPr>
      </w:pPr>
    </w:p>
    <w:p w:rsidR="00E11A1C" w:rsidRDefault="00E11A1C" w:rsidP="00E11A1C">
      <w:pPr>
        <w:jc w:val="both"/>
        <w:rPr>
          <w:rFonts w:ascii="Arial" w:hAnsi="Arial" w:cs="Arial"/>
          <w:b/>
          <w:sz w:val="20"/>
          <w:szCs w:val="20"/>
        </w:rPr>
      </w:pPr>
      <w:r>
        <w:rPr>
          <w:rFonts w:ascii="Arial" w:hAnsi="Arial" w:cs="Arial"/>
          <w:sz w:val="20"/>
          <w:szCs w:val="20"/>
        </w:rPr>
        <w:t>COLONIA:</w:t>
      </w:r>
      <w:r w:rsidR="000360D5">
        <w:rPr>
          <w:rFonts w:ascii="Arial" w:hAnsi="Arial" w:cs="Arial"/>
          <w:b/>
          <w:sz w:val="20"/>
          <w:szCs w:val="20"/>
        </w:rPr>
        <w:t xml:space="preserve"> </w:t>
      </w:r>
      <w:ins w:id="256" w:author="Nelly esther Hernandez" w:date="2017-07-09T16:26:00Z">
        <w:r w:rsidR="0028112A">
          <w:rPr>
            <w:rFonts w:ascii="Arial" w:hAnsi="Arial" w:cs="Arial"/>
            <w:b/>
            <w:sz w:val="20"/>
            <w:szCs w:val="20"/>
          </w:rPr>
          <w:tab/>
        </w:r>
        <w:r w:rsidR="0028112A">
          <w:rPr>
            <w:rFonts w:ascii="Arial" w:hAnsi="Arial" w:cs="Arial"/>
            <w:b/>
            <w:sz w:val="20"/>
            <w:szCs w:val="20"/>
          </w:rPr>
          <w:tab/>
        </w:r>
        <w:r w:rsidR="0028112A">
          <w:rPr>
            <w:rFonts w:ascii="Arial" w:hAnsi="Arial" w:cs="Arial"/>
            <w:b/>
            <w:sz w:val="20"/>
            <w:szCs w:val="20"/>
          </w:rPr>
          <w:tab/>
        </w:r>
      </w:ins>
      <w:del w:id="257" w:author="Nelly esther Hernandez" w:date="2017-07-09T16:26:00Z">
        <w:r w:rsidR="000360D5" w:rsidDel="0028112A">
          <w:rPr>
            <w:rFonts w:ascii="Arial" w:hAnsi="Arial" w:cs="Arial"/>
            <w:b/>
            <w:sz w:val="20"/>
            <w:szCs w:val="20"/>
          </w:rPr>
          <w:delText>AMPL. SANTA JULIA</w:delText>
        </w:r>
        <w:r w:rsidDel="0028112A">
          <w:rPr>
            <w:rFonts w:ascii="Arial" w:hAnsi="Arial" w:cs="Arial"/>
            <w:sz w:val="20"/>
            <w:szCs w:val="20"/>
          </w:rPr>
          <w:delText xml:space="preserve"> </w:delText>
        </w:r>
        <w:r w:rsidDel="0028112A">
          <w:rPr>
            <w:rFonts w:ascii="Arial" w:hAnsi="Arial" w:cs="Arial"/>
            <w:b/>
            <w:sz w:val="20"/>
            <w:szCs w:val="20"/>
          </w:rPr>
          <w:delText xml:space="preserve">   </w:delText>
        </w:r>
      </w:del>
      <w:r>
        <w:rPr>
          <w:rFonts w:ascii="Arial" w:hAnsi="Arial" w:cs="Arial"/>
          <w:sz w:val="20"/>
          <w:szCs w:val="20"/>
        </w:rPr>
        <w:t xml:space="preserve">C.P. </w:t>
      </w:r>
      <w:del w:id="258" w:author="Nelly esther Hernandez" w:date="2017-07-09T16:26:00Z">
        <w:r w:rsidR="000360D5" w:rsidDel="0028112A">
          <w:rPr>
            <w:rFonts w:ascii="Arial" w:hAnsi="Arial" w:cs="Arial"/>
            <w:b/>
            <w:sz w:val="20"/>
            <w:szCs w:val="20"/>
          </w:rPr>
          <w:delText>42080</w:delText>
        </w:r>
      </w:del>
    </w:p>
    <w:p w:rsidR="00E11A1C" w:rsidRDefault="00E11A1C" w:rsidP="00E11A1C">
      <w:pPr>
        <w:jc w:val="both"/>
        <w:rPr>
          <w:rFonts w:ascii="Arial" w:hAnsi="Arial" w:cs="Arial"/>
          <w:b/>
          <w:sz w:val="20"/>
          <w:szCs w:val="20"/>
        </w:rPr>
      </w:pPr>
    </w:p>
    <w:p w:rsidR="00E11A1C" w:rsidRDefault="00E11A1C" w:rsidP="00E11A1C">
      <w:pPr>
        <w:jc w:val="both"/>
        <w:rPr>
          <w:rFonts w:ascii="Arial" w:hAnsi="Arial" w:cs="Arial"/>
          <w:b/>
          <w:sz w:val="20"/>
          <w:szCs w:val="20"/>
          <w:lang w:val="es-MX"/>
        </w:rPr>
      </w:pPr>
      <w:r>
        <w:rPr>
          <w:rFonts w:ascii="Arial" w:hAnsi="Arial" w:cs="Arial"/>
          <w:sz w:val="20"/>
          <w:szCs w:val="20"/>
          <w:lang w:val="es-MX"/>
        </w:rPr>
        <w:t>DELEG. O MPIO.</w:t>
      </w:r>
      <w:r>
        <w:rPr>
          <w:rFonts w:ascii="Arial" w:hAnsi="Arial" w:cs="Arial"/>
          <w:b/>
          <w:sz w:val="20"/>
          <w:szCs w:val="20"/>
          <w:lang w:val="es-MX"/>
        </w:rPr>
        <w:t xml:space="preserve"> </w:t>
      </w:r>
      <w:del w:id="259" w:author="Nelly esther Hernandez" w:date="2017-07-09T16:26:00Z">
        <w:r w:rsidR="000360D5" w:rsidDel="0028112A">
          <w:rPr>
            <w:rFonts w:ascii="Arial" w:hAnsi="Arial" w:cs="Arial"/>
            <w:b/>
            <w:sz w:val="20"/>
            <w:szCs w:val="20"/>
            <w:lang w:val="es-MX"/>
          </w:rPr>
          <w:delText>PACHUCA DE SOTO, HGO.</w:delText>
        </w:r>
      </w:del>
    </w:p>
    <w:p w:rsidR="00E11A1C" w:rsidRDefault="00E11A1C" w:rsidP="00E11A1C">
      <w:pPr>
        <w:jc w:val="both"/>
        <w:rPr>
          <w:rFonts w:ascii="Arial" w:hAnsi="Arial" w:cs="Arial"/>
          <w:b/>
          <w:sz w:val="20"/>
          <w:szCs w:val="20"/>
          <w:lang w:val="es-MX"/>
        </w:rPr>
      </w:pPr>
    </w:p>
    <w:p w:rsidR="00E11A1C" w:rsidRDefault="00E11A1C" w:rsidP="00E11A1C">
      <w:pPr>
        <w:jc w:val="both"/>
        <w:rPr>
          <w:rFonts w:ascii="Arial" w:hAnsi="Arial" w:cs="Arial"/>
          <w:b/>
          <w:sz w:val="20"/>
          <w:szCs w:val="20"/>
          <w:lang w:val="es-MX"/>
        </w:rPr>
      </w:pPr>
      <w:r>
        <w:rPr>
          <w:rFonts w:ascii="Arial" w:hAnsi="Arial" w:cs="Arial"/>
          <w:sz w:val="20"/>
          <w:szCs w:val="20"/>
          <w:lang w:val="es-MX"/>
        </w:rPr>
        <w:t xml:space="preserve">TELEFONO: </w:t>
      </w:r>
      <w:del w:id="260" w:author="Nelly esther Hernandez" w:date="2017-07-09T16:26:00Z">
        <w:r w:rsidR="00D7470D" w:rsidDel="0028112A">
          <w:rPr>
            <w:rFonts w:ascii="Arial" w:hAnsi="Arial" w:cs="Arial"/>
            <w:b/>
            <w:sz w:val="20"/>
            <w:szCs w:val="20"/>
            <w:lang w:val="es-MX"/>
          </w:rPr>
          <w:delText>771-712-80-20</w:delText>
        </w:r>
      </w:del>
    </w:p>
    <w:p w:rsidR="00767AD0" w:rsidRDefault="00767AD0">
      <w:bookmarkStart w:id="261" w:name="_GoBack"/>
      <w:bookmarkEnd w:id="261"/>
    </w:p>
    <w:sectPr w:rsidR="00767AD0" w:rsidSect="00020BE7">
      <w:headerReference w:type="default" r:id="rId6"/>
      <w:pgSz w:w="12242" w:h="19442" w:code="19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3AB0" w:rsidRDefault="00FC3AB0" w:rsidP="009B6DC9">
      <w:r>
        <w:separator/>
      </w:r>
    </w:p>
  </w:endnote>
  <w:endnote w:type="continuationSeparator" w:id="0">
    <w:p w:rsidR="00FC3AB0" w:rsidRDefault="00FC3AB0" w:rsidP="009B6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3AB0" w:rsidRDefault="00FC3AB0" w:rsidP="009B6DC9">
      <w:r>
        <w:separator/>
      </w:r>
    </w:p>
  </w:footnote>
  <w:footnote w:type="continuationSeparator" w:id="0">
    <w:p w:rsidR="00FC3AB0" w:rsidRDefault="00FC3AB0" w:rsidP="009B6D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DC9" w:rsidRPr="009B6DC9" w:rsidRDefault="009B6DC9" w:rsidP="009B6DC9">
    <w:pPr>
      <w:pStyle w:val="Encabezado"/>
      <w:jc w:val="right"/>
      <w:rPr>
        <w:b/>
        <w:color w:val="FF0000"/>
        <w:rPrChange w:id="262" w:author="Nelly esther Hernandez" w:date="2017-07-09T16:27:00Z">
          <w:rPr/>
        </w:rPrChange>
      </w:rPr>
      <w:pPrChange w:id="263" w:author="Nelly esther Hernandez" w:date="2017-07-09T16:27:00Z">
        <w:pPr>
          <w:pStyle w:val="Encabezado"/>
        </w:pPr>
      </w:pPrChange>
    </w:pPr>
    <w:ins w:id="264" w:author="Nelly esther Hernandez" w:date="2017-07-09T16:27:00Z">
      <w:r w:rsidRPr="009B6DC9">
        <w:rPr>
          <w:b/>
          <w:color w:val="FF0000"/>
          <w:rPrChange w:id="265" w:author="Nelly esther Hernandez" w:date="2017-07-09T16:27:00Z">
            <w:rPr/>
          </w:rPrChange>
        </w:rPr>
        <w:t>001</w:t>
      </w:r>
    </w:ins>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elly esther Hernandez">
    <w15:presenceInfo w15:providerId="Windows Live" w15:userId="e434a63159a1e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A1C"/>
    <w:rsid w:val="00020BE7"/>
    <w:rsid w:val="00021551"/>
    <w:rsid w:val="000360D5"/>
    <w:rsid w:val="0020059C"/>
    <w:rsid w:val="00261F1F"/>
    <w:rsid w:val="0028112A"/>
    <w:rsid w:val="004038EA"/>
    <w:rsid w:val="004166CD"/>
    <w:rsid w:val="0060306D"/>
    <w:rsid w:val="006D6F67"/>
    <w:rsid w:val="00702DF0"/>
    <w:rsid w:val="00767AD0"/>
    <w:rsid w:val="00916C28"/>
    <w:rsid w:val="009B6DC9"/>
    <w:rsid w:val="00AB3970"/>
    <w:rsid w:val="00B21451"/>
    <w:rsid w:val="00B930BF"/>
    <w:rsid w:val="00CB2E43"/>
    <w:rsid w:val="00D0563B"/>
    <w:rsid w:val="00D7470D"/>
    <w:rsid w:val="00DB1D4B"/>
    <w:rsid w:val="00E02B49"/>
    <w:rsid w:val="00E11A1C"/>
    <w:rsid w:val="00E311B3"/>
    <w:rsid w:val="00F11275"/>
    <w:rsid w:val="00FC3AB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3F3F98-81CD-4D83-B6F9-F1A937DF9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1A1C"/>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B6DC9"/>
    <w:pPr>
      <w:tabs>
        <w:tab w:val="center" w:pos="4419"/>
        <w:tab w:val="right" w:pos="8838"/>
      </w:tabs>
    </w:pPr>
  </w:style>
  <w:style w:type="character" w:customStyle="1" w:styleId="EncabezadoCar">
    <w:name w:val="Encabezado Car"/>
    <w:basedOn w:val="Fuentedeprrafopredeter"/>
    <w:link w:val="Encabezado"/>
    <w:uiPriority w:val="99"/>
    <w:rsid w:val="009B6DC9"/>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9B6DC9"/>
    <w:pPr>
      <w:tabs>
        <w:tab w:val="center" w:pos="4419"/>
        <w:tab w:val="right" w:pos="8838"/>
      </w:tabs>
    </w:pPr>
  </w:style>
  <w:style w:type="character" w:customStyle="1" w:styleId="PiedepginaCar">
    <w:name w:val="Pie de página Car"/>
    <w:basedOn w:val="Fuentedeprrafopredeter"/>
    <w:link w:val="Piedepgina"/>
    <w:uiPriority w:val="99"/>
    <w:rsid w:val="009B6DC9"/>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859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3</Pages>
  <Words>1336</Words>
  <Characters>7349</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8668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Nelly esther Hernandez</cp:lastModifiedBy>
  <cp:revision>5</cp:revision>
  <dcterms:created xsi:type="dcterms:W3CDTF">2012-05-21T14:43:00Z</dcterms:created>
  <dcterms:modified xsi:type="dcterms:W3CDTF">2017-07-09T21:27:00Z</dcterms:modified>
</cp:coreProperties>
</file>